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4" w:rsidRPr="00D0421A" w:rsidRDefault="005B7ED3" w:rsidP="00DB2F14">
      <w:pPr>
        <w:jc w:val="both"/>
        <w:rPr>
          <w:lang w:val="fr-CA"/>
          <w:rPrChange w:id="0" w:author="fseedoo" w:date="2013-09-24T08:23:00Z">
            <w:rPr/>
          </w:rPrChange>
        </w:rPr>
      </w:pPr>
      <w:r w:rsidRPr="00D0421A">
        <w:rPr>
          <w:lang w:val="fr-CA"/>
          <w:rPrChange w:id="1" w:author="fseedoo" w:date="2013-09-24T08:23:00Z">
            <w:rPr/>
          </w:rPrChange>
        </w:rPr>
        <w:t xml:space="preserve">Le saumon, le grand voyageur, une espèce révolutionnaire pour les industries </w:t>
      </w:r>
      <w:r w:rsidR="00C7720F" w:rsidRPr="00D0421A">
        <w:rPr>
          <w:lang w:val="fr-CA"/>
          <w:rPrChange w:id="2" w:author="fseedoo" w:date="2013-09-24T08:23:00Z">
            <w:rPr/>
          </w:rPrChange>
        </w:rPr>
        <w:t>concernées</w:t>
      </w:r>
      <w:r w:rsidR="00634313" w:rsidRPr="00D0421A">
        <w:rPr>
          <w:lang w:val="fr-CA"/>
          <w:rPrChange w:id="3" w:author="fseedoo" w:date="2013-09-24T08:23:00Z">
            <w:rPr/>
          </w:rPrChange>
        </w:rPr>
        <w:t>. Il p</w:t>
      </w:r>
      <w:r w:rsidR="008B1590" w:rsidRPr="00D0421A">
        <w:rPr>
          <w:lang w:val="fr-CA"/>
          <w:rPrChange w:id="4" w:author="fseedoo" w:date="2013-09-24T08:23:00Z">
            <w:rPr/>
          </w:rPrChange>
        </w:rPr>
        <w:t>eut être considéré comme un des poissons les plus gras</w:t>
      </w:r>
      <w:r w:rsidR="00634313" w:rsidRPr="00D0421A">
        <w:rPr>
          <w:lang w:val="fr-CA"/>
          <w:rPrChange w:id="5" w:author="fseedoo" w:date="2013-09-24T08:23:00Z">
            <w:rPr/>
          </w:rPrChange>
        </w:rPr>
        <w:t>,</w:t>
      </w:r>
      <w:r w:rsidR="008B1590" w:rsidRPr="00D0421A">
        <w:rPr>
          <w:lang w:val="fr-CA"/>
          <w:rPrChange w:id="6" w:author="fseedoo" w:date="2013-09-24T08:23:00Z">
            <w:rPr/>
          </w:rPrChange>
        </w:rPr>
        <w:t xml:space="preserve"> mais moi</w:t>
      </w:r>
      <w:r w:rsidR="00361F15" w:rsidRPr="00D0421A">
        <w:rPr>
          <w:lang w:val="fr-CA"/>
          <w:rPrChange w:id="7" w:author="fseedoo" w:date="2013-09-24T08:23:00Z">
            <w:rPr/>
          </w:rPrChange>
        </w:rPr>
        <w:t>n</w:t>
      </w:r>
      <w:r w:rsidR="008B1590" w:rsidRPr="00D0421A">
        <w:rPr>
          <w:lang w:val="fr-CA"/>
          <w:rPrChange w:id="8" w:author="fseedoo" w:date="2013-09-24T08:23:00Z">
            <w:rPr/>
          </w:rPrChange>
        </w:rPr>
        <w:t>s gras que les viandes les plus maigres.</w:t>
      </w:r>
      <w:r w:rsidR="00634313" w:rsidRPr="00D0421A">
        <w:rPr>
          <w:lang w:val="fr-CA"/>
          <w:rPrChange w:id="9" w:author="fseedoo" w:date="2013-09-24T08:23:00Z">
            <w:rPr/>
          </w:rPrChange>
        </w:rPr>
        <w:t xml:space="preserve"> Parmi </w:t>
      </w:r>
      <w:r w:rsidR="00F922D6">
        <w:rPr>
          <w:lang w:val="fr-CA"/>
        </w:rPr>
        <w:t>les</w:t>
      </w:r>
      <w:r w:rsidR="00634313" w:rsidRPr="00D0421A">
        <w:rPr>
          <w:lang w:val="fr-CA"/>
          <w:rPrChange w:id="10" w:author="fseedoo" w:date="2013-09-24T08:23:00Z">
            <w:rPr/>
          </w:rPrChange>
        </w:rPr>
        <w:t xml:space="preserve"> </w:t>
      </w:r>
      <w:bookmarkStart w:id="11" w:name="_GoBack"/>
      <w:r w:rsidR="00634313" w:rsidRPr="00D0421A">
        <w:rPr>
          <w:lang w:val="fr-CA"/>
          <w:rPrChange w:id="12" w:author="fseedoo" w:date="2013-09-24T08:23:00Z">
            <w:rPr/>
          </w:rPrChange>
        </w:rPr>
        <w:t>poissons</w:t>
      </w:r>
      <w:bookmarkEnd w:id="11"/>
      <w:r w:rsidR="00634313" w:rsidRPr="00D0421A">
        <w:rPr>
          <w:lang w:val="fr-CA"/>
          <w:rPrChange w:id="13" w:author="fseedoo" w:date="2013-09-24T08:23:00Z">
            <w:rPr/>
          </w:rPrChange>
        </w:rPr>
        <w:t xml:space="preserve"> prisé</w:t>
      </w:r>
      <w:r w:rsidR="00F922D6">
        <w:rPr>
          <w:lang w:val="fr-CA"/>
        </w:rPr>
        <w:t>s</w:t>
      </w:r>
      <w:r w:rsidR="00634313" w:rsidRPr="00D0421A">
        <w:rPr>
          <w:lang w:val="fr-CA"/>
          <w:rPrChange w:id="14" w:author="fseedoo" w:date="2013-09-24T08:23:00Z">
            <w:rPr/>
          </w:rPrChange>
        </w:rPr>
        <w:t xml:space="preserve"> chez les chefs </w:t>
      </w:r>
      <w:r w:rsidR="00F922D6">
        <w:rPr>
          <w:lang w:val="fr-CA"/>
        </w:rPr>
        <w:t>cuisiniers</w:t>
      </w:r>
      <w:r w:rsidR="00634313" w:rsidRPr="00D0421A">
        <w:rPr>
          <w:lang w:val="fr-CA"/>
          <w:rPrChange w:id="15" w:author="fseedoo" w:date="2013-09-24T08:23:00Z">
            <w:rPr/>
          </w:rPrChange>
        </w:rPr>
        <w:t xml:space="preserve">, le saumon est devenu un poisson incontournable pour notre cuisine et pour de </w:t>
      </w:r>
      <w:r w:rsidR="00DB2F14" w:rsidRPr="00D0421A">
        <w:rPr>
          <w:lang w:val="fr-CA"/>
          <w:rPrChange w:id="16" w:author="fseedoo" w:date="2013-09-24T08:23:00Z">
            <w:rPr/>
          </w:rPrChange>
        </w:rPr>
        <w:t xml:space="preserve">divers styles gastronomiques. </w:t>
      </w:r>
    </w:p>
    <w:p w:rsidR="00DB2F14" w:rsidRPr="00D0421A" w:rsidRDefault="00DB2F14" w:rsidP="00DB2F14">
      <w:pPr>
        <w:jc w:val="both"/>
        <w:rPr>
          <w:lang w:val="fr-CA"/>
          <w:rPrChange w:id="17" w:author="fseedoo" w:date="2013-09-24T08:23:00Z">
            <w:rPr/>
          </w:rPrChange>
        </w:rPr>
      </w:pPr>
      <w:r w:rsidRPr="00D0421A">
        <w:rPr>
          <w:lang w:val="fr-CA"/>
          <w:rPrChange w:id="18" w:author="fseedoo" w:date="2013-09-24T08:23:00Z">
            <w:rPr/>
          </w:rPrChange>
        </w:rPr>
        <w:t xml:space="preserve">Avec une richesse inouïe d’acides gras en oméga-3, qui est </w:t>
      </w:r>
      <w:r w:rsidR="00C7720F" w:rsidRPr="00D0421A">
        <w:rPr>
          <w:lang w:val="fr-CA"/>
          <w:rPrChange w:id="19" w:author="fseedoo" w:date="2013-09-24T08:23:00Z">
            <w:rPr/>
          </w:rPrChange>
        </w:rPr>
        <w:t>nécessaire</w:t>
      </w:r>
      <w:r w:rsidRPr="00D0421A">
        <w:rPr>
          <w:lang w:val="fr-CA"/>
          <w:rPrChange w:id="20" w:author="fseedoo" w:date="2013-09-24T08:23:00Z">
            <w:rPr/>
          </w:rPrChange>
        </w:rPr>
        <w:t xml:space="preserve"> au fonctionnement de l'organisme; </w:t>
      </w:r>
      <w:r w:rsidR="000F0B4B" w:rsidRPr="00D0421A">
        <w:rPr>
          <w:lang w:val="fr-CA"/>
          <w:rPrChange w:id="21" w:author="fseedoo" w:date="2013-09-24T08:23:00Z">
            <w:rPr/>
          </w:rPrChange>
        </w:rPr>
        <w:t>l’huile</w:t>
      </w:r>
      <w:r w:rsidRPr="00D0421A">
        <w:rPr>
          <w:lang w:val="fr-CA"/>
          <w:rPrChange w:id="22" w:author="fseedoo" w:date="2013-09-24T08:23:00Z">
            <w:rPr/>
          </w:rPrChange>
        </w:rPr>
        <w:t xml:space="preserve"> de saumon est </w:t>
      </w:r>
      <w:r w:rsidR="000F0B4B" w:rsidRPr="00D0421A">
        <w:rPr>
          <w:lang w:val="fr-CA"/>
          <w:rPrChange w:id="23" w:author="fseedoo" w:date="2013-09-24T08:23:00Z">
            <w:rPr/>
          </w:rPrChange>
        </w:rPr>
        <w:t>devenue</w:t>
      </w:r>
      <w:r w:rsidRPr="00D0421A">
        <w:rPr>
          <w:lang w:val="fr-CA"/>
          <w:rPrChange w:id="24" w:author="fseedoo" w:date="2013-09-24T08:23:00Z">
            <w:rPr/>
          </w:rPrChange>
        </w:rPr>
        <w:t xml:space="preserve"> un outil indispensable pour beaucoup </w:t>
      </w:r>
      <w:r w:rsidR="00D178FB" w:rsidRPr="00D0421A">
        <w:rPr>
          <w:lang w:val="fr-CA"/>
          <w:rPrChange w:id="25" w:author="fseedoo" w:date="2013-09-24T08:23:00Z">
            <w:rPr/>
          </w:rPrChange>
        </w:rPr>
        <w:t>de laboratoires pharmaceutiques.</w:t>
      </w:r>
    </w:p>
    <w:p w:rsidR="00D178FB" w:rsidRDefault="00CA38AD" w:rsidP="00D178FB">
      <w:pPr>
        <w:jc w:val="both"/>
        <w:rPr>
          <w:lang w:val="fr-CA"/>
        </w:rPr>
      </w:pPr>
      <w:r w:rsidRPr="00D0421A">
        <w:rPr>
          <w:lang w:val="fr-CA"/>
          <w:rPrChange w:id="26" w:author="fseedoo" w:date="2013-09-24T08:23:00Z">
            <w:rPr/>
          </w:rPrChange>
        </w:rPr>
        <w:t>Sur la</w:t>
      </w:r>
      <w:r w:rsidR="00D178FB" w:rsidRPr="00D0421A">
        <w:rPr>
          <w:lang w:val="fr-CA"/>
          <w:rPrChange w:id="27" w:author="fseedoo" w:date="2013-09-24T08:23:00Z">
            <w:rPr/>
          </w:rPrChange>
        </w:rPr>
        <w:t xml:space="preserve"> santé </w:t>
      </w:r>
      <w:r w:rsidRPr="00D0421A">
        <w:rPr>
          <w:lang w:val="fr-CA"/>
          <w:rPrChange w:id="28" w:author="fseedoo" w:date="2013-09-24T08:23:00Z">
            <w:rPr/>
          </w:rPrChange>
        </w:rPr>
        <w:t xml:space="preserve">il </w:t>
      </w:r>
      <w:r w:rsidR="00D178FB" w:rsidRPr="00D0421A">
        <w:rPr>
          <w:lang w:val="fr-CA"/>
          <w:rPrChange w:id="29" w:author="fseedoo" w:date="2013-09-24T08:23:00Z">
            <w:rPr/>
          </w:rPrChange>
        </w:rPr>
        <w:t>est très bénéfique, étant donné qu’ils favorisent les échanges sanguins d</w:t>
      </w:r>
      <w:r w:rsidRPr="00D0421A">
        <w:rPr>
          <w:lang w:val="fr-CA"/>
          <w:rPrChange w:id="30" w:author="fseedoo" w:date="2013-09-24T08:23:00Z">
            <w:rPr/>
          </w:rPrChange>
        </w:rPr>
        <w:t xml:space="preserve">ans notre corps, </w:t>
      </w:r>
      <w:r w:rsidR="00D178FB" w:rsidRPr="00D0421A">
        <w:rPr>
          <w:lang w:val="fr-CA"/>
          <w:rPrChange w:id="31" w:author="fseedoo" w:date="2013-09-24T08:23:00Z">
            <w:rPr/>
          </w:rPrChange>
        </w:rPr>
        <w:t>les risques d</w:t>
      </w:r>
      <w:r w:rsidRPr="00D0421A">
        <w:rPr>
          <w:lang w:val="fr-CA"/>
          <w:rPrChange w:id="32" w:author="fseedoo" w:date="2013-09-24T08:23:00Z">
            <w:rPr/>
          </w:rPrChange>
        </w:rPr>
        <w:t xml:space="preserve">’avoir le problème cardio-vasculaire </w:t>
      </w:r>
      <w:r w:rsidR="00C7720F" w:rsidRPr="00D0421A">
        <w:rPr>
          <w:lang w:val="fr-CA"/>
          <w:rPrChange w:id="33" w:author="fseedoo" w:date="2013-09-24T08:23:00Z">
            <w:rPr/>
          </w:rPrChange>
        </w:rPr>
        <w:t>sont</w:t>
      </w:r>
      <w:r w:rsidRPr="00D0421A">
        <w:rPr>
          <w:lang w:val="fr-CA"/>
          <w:rPrChange w:id="34" w:author="fseedoo" w:date="2013-09-24T08:23:00Z">
            <w:rPr/>
          </w:rPrChange>
        </w:rPr>
        <w:t xml:space="preserve"> </w:t>
      </w:r>
      <w:r w:rsidR="00C7720F" w:rsidRPr="00D0421A">
        <w:rPr>
          <w:lang w:val="fr-CA"/>
          <w:rPrChange w:id="35" w:author="fseedoo" w:date="2013-09-24T08:23:00Z">
            <w:rPr/>
          </w:rPrChange>
        </w:rPr>
        <w:t>diminués</w:t>
      </w:r>
      <w:r w:rsidR="00D178FB" w:rsidRPr="00D0421A">
        <w:rPr>
          <w:lang w:val="fr-CA"/>
          <w:rPrChange w:id="36" w:author="fseedoo" w:date="2013-09-24T08:23:00Z">
            <w:rPr/>
          </w:rPrChange>
        </w:rPr>
        <w:t>.</w:t>
      </w:r>
      <w:r w:rsidRPr="00D0421A">
        <w:rPr>
          <w:lang w:val="fr-CA"/>
          <w:rPrChange w:id="37" w:author="fseedoo" w:date="2013-09-24T08:23:00Z">
            <w:rPr/>
          </w:rPrChange>
        </w:rPr>
        <w:t xml:space="preserve"> </w:t>
      </w:r>
      <w:r w:rsidR="00D178FB" w:rsidRPr="00D0421A">
        <w:rPr>
          <w:lang w:val="fr-CA"/>
          <w:rPrChange w:id="38" w:author="fseedoo" w:date="2013-09-24T08:24:00Z">
            <w:rPr/>
          </w:rPrChange>
        </w:rPr>
        <w:t>Le saumon contient également de la vitamine A, utile pour le bon fonctionnement des yeux, et de la vitamine D, nécessaire pour fixer le calcium sur les os.</w:t>
      </w:r>
      <w:r w:rsidR="00D0421A">
        <w:rPr>
          <w:lang w:val="fr-CA"/>
        </w:rPr>
        <w:t xml:space="preserve"> Et </w:t>
      </w:r>
      <w:r w:rsidR="00613D01">
        <w:rPr>
          <w:lang w:val="fr-CA"/>
        </w:rPr>
        <w:t xml:space="preserve">encore, comme on parlait de l’Omega-3; c’est un gras qui permet de diminuer la perte de </w:t>
      </w:r>
      <w:r w:rsidR="0062277B">
        <w:rPr>
          <w:lang w:val="fr-CA"/>
        </w:rPr>
        <w:t xml:space="preserve">protéines </w:t>
      </w:r>
      <w:r w:rsidR="006205C0">
        <w:rPr>
          <w:lang w:val="fr-CA"/>
        </w:rPr>
        <w:t xml:space="preserve">quand une personne effectue </w:t>
      </w:r>
      <w:r w:rsidR="0062277B">
        <w:rPr>
          <w:lang w:val="fr-CA"/>
        </w:rPr>
        <w:t xml:space="preserve">les efforts physique, </w:t>
      </w:r>
      <w:r w:rsidR="006205C0">
        <w:rPr>
          <w:lang w:val="fr-CA"/>
        </w:rPr>
        <w:t xml:space="preserve">on associera directement cette facteur comme une source très </w:t>
      </w:r>
      <w:hyperlink r:id="rId4" w:tooltip="consulter les synonymes de bénéfique" w:history="1">
        <w:r w:rsidR="006205C0" w:rsidRPr="006205C0">
          <w:rPr>
            <w:lang w:val="fr-CA"/>
          </w:rPr>
          <w:t>bénéfique</w:t>
        </w:r>
      </w:hyperlink>
      <w:r w:rsidR="006205C0">
        <w:rPr>
          <w:lang w:val="fr-CA"/>
        </w:rPr>
        <w:t xml:space="preserve"> pour nos muscles.</w:t>
      </w:r>
    </w:p>
    <w:p w:rsidR="006205C0" w:rsidRDefault="006205C0" w:rsidP="00D178FB">
      <w:pPr>
        <w:jc w:val="both"/>
        <w:rPr>
          <w:lang w:val="fr-CA"/>
        </w:rPr>
      </w:pPr>
    </w:p>
    <w:p w:rsidR="00D0421A" w:rsidRPr="00D0421A" w:rsidRDefault="00D0421A" w:rsidP="00D178FB">
      <w:pPr>
        <w:jc w:val="both"/>
        <w:rPr>
          <w:ins w:id="39" w:author="fseedoo" w:date="2013-09-24T08:24:00Z"/>
          <w:lang w:val="fr-CA"/>
          <w:rPrChange w:id="40" w:author="fseedoo" w:date="2013-09-24T08:24:00Z">
            <w:rPr>
              <w:ins w:id="41" w:author="fseedoo" w:date="2013-09-24T08:24:00Z"/>
            </w:rPr>
          </w:rPrChange>
        </w:rPr>
      </w:pPr>
    </w:p>
    <w:p w:rsidR="00D0421A" w:rsidRPr="00D0421A" w:rsidDel="00D0421A" w:rsidRDefault="00D0421A" w:rsidP="00D178FB">
      <w:pPr>
        <w:jc w:val="both"/>
        <w:rPr>
          <w:del w:id="42" w:author="fseedoo" w:date="2013-09-24T08:24:00Z"/>
          <w:lang w:val="fr-CA"/>
          <w:rPrChange w:id="43" w:author="fseedoo" w:date="2013-09-24T08:24:00Z">
            <w:rPr>
              <w:del w:id="44" w:author="fseedoo" w:date="2013-09-24T08:24:00Z"/>
            </w:rPr>
          </w:rPrChange>
        </w:rPr>
      </w:pPr>
    </w:p>
    <w:p w:rsidR="00CA38AD" w:rsidRPr="00D0421A" w:rsidRDefault="00CA38AD" w:rsidP="00D0421A">
      <w:pPr>
        <w:jc w:val="both"/>
        <w:rPr>
          <w:lang w:val="fr-CA"/>
          <w:rPrChange w:id="45" w:author="fseedoo" w:date="2013-09-24T08:24:00Z">
            <w:rPr/>
          </w:rPrChange>
        </w:rPr>
      </w:pPr>
    </w:p>
    <w:sectPr w:rsidR="00CA38AD" w:rsidRPr="00D0421A" w:rsidSect="001F2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08"/>
  <w:hyphenationZone w:val="425"/>
  <w:characterSpacingControl w:val="doNotCompress"/>
  <w:compat>
    <w:useFELayout/>
  </w:compat>
  <w:rsids>
    <w:rsidRoot w:val="005B7ED3"/>
    <w:rsid w:val="000F0B4B"/>
    <w:rsid w:val="001F2490"/>
    <w:rsid w:val="00354357"/>
    <w:rsid w:val="00361F15"/>
    <w:rsid w:val="00592D23"/>
    <w:rsid w:val="005B7ED3"/>
    <w:rsid w:val="00613D01"/>
    <w:rsid w:val="006205C0"/>
    <w:rsid w:val="0062277B"/>
    <w:rsid w:val="00634313"/>
    <w:rsid w:val="007E0F4F"/>
    <w:rsid w:val="008B1590"/>
    <w:rsid w:val="00C7720F"/>
    <w:rsid w:val="00CA38AD"/>
    <w:rsid w:val="00D0421A"/>
    <w:rsid w:val="00D178FB"/>
    <w:rsid w:val="00DB2F14"/>
    <w:rsid w:val="00F9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21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205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ynonymo.fr/synonyme/b%C3%A9n%C3%A9f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ISI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fseedoo</dc:creator>
  <cp:lastModifiedBy>fseedoo</cp:lastModifiedBy>
  <cp:revision>5</cp:revision>
  <dcterms:created xsi:type="dcterms:W3CDTF">2013-09-23T16:58:00Z</dcterms:created>
  <dcterms:modified xsi:type="dcterms:W3CDTF">2013-09-24T13:08:00Z</dcterms:modified>
</cp:coreProperties>
</file>