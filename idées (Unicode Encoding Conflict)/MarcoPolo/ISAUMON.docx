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468" w:rsidRPr="00B32FD3" w:rsidRDefault="00220489" w:rsidP="00AA7209">
      <w:pPr>
        <w:pStyle w:val="Titre"/>
        <w:jc w:val="both"/>
        <w:rPr>
          <w:rFonts w:ascii="Arial" w:hAnsi="Arial"/>
        </w:rPr>
      </w:pPr>
      <w:proofErr w:type="spellStart"/>
      <w:proofErr w:type="gramStart"/>
      <w:r w:rsidRPr="00B32FD3">
        <w:rPr>
          <w:rFonts w:ascii="Arial" w:hAnsi="Arial"/>
        </w:rPr>
        <w:t>i</w:t>
      </w:r>
      <w:r w:rsidR="00E30468" w:rsidRPr="00B32FD3">
        <w:rPr>
          <w:rFonts w:ascii="Arial" w:hAnsi="Arial"/>
        </w:rPr>
        <w:t>SAUMON</w:t>
      </w:r>
      <w:proofErr w:type="spellEnd"/>
      <w:proofErr w:type="gramEnd"/>
    </w:p>
    <w:p w:rsidR="00E30468" w:rsidRPr="00B32FD3" w:rsidRDefault="00A522A9" w:rsidP="00AA7209">
      <w:pPr>
        <w:jc w:val="both"/>
        <w:rPr>
          <w:rFonts w:ascii="Arial" w:hAnsi="Arial"/>
        </w:rPr>
      </w:pPr>
      <w:r w:rsidRPr="00B32FD3">
        <w:rPr>
          <w:rFonts w:ascii="Arial" w:hAnsi="Arial"/>
        </w:rPr>
        <w:t>2013-09-18</w:t>
      </w:r>
    </w:p>
    <w:p w:rsidR="00216592" w:rsidRPr="00B32FD3" w:rsidRDefault="00E30468" w:rsidP="00AA7209">
      <w:pPr>
        <w:jc w:val="both"/>
        <w:rPr>
          <w:rFonts w:ascii="Arial" w:hAnsi="Arial"/>
        </w:rPr>
      </w:pPr>
      <w:r w:rsidRPr="00B32FD3">
        <w:rPr>
          <w:rStyle w:val="Titre1Car"/>
          <w:rFonts w:ascii="Arial" w:hAnsi="Arial"/>
        </w:rPr>
        <w:t>Objectifs</w:t>
      </w:r>
      <w:r w:rsidRPr="00B32FD3">
        <w:rPr>
          <w:rFonts w:ascii="Arial" w:hAnsi="Arial"/>
        </w:rPr>
        <w:t> :</w:t>
      </w:r>
    </w:p>
    <w:p w:rsidR="00E30468" w:rsidRPr="00B32FD3" w:rsidRDefault="00E30468" w:rsidP="00AA7209">
      <w:pPr>
        <w:jc w:val="both"/>
        <w:rPr>
          <w:rFonts w:ascii="Arial" w:hAnsi="Arial"/>
        </w:rPr>
      </w:pPr>
      <w:r w:rsidRPr="00B32FD3">
        <w:rPr>
          <w:rFonts w:ascii="Arial" w:hAnsi="Arial"/>
        </w:rPr>
        <w:t>Contenir de l’info sur le saumon</w:t>
      </w:r>
    </w:p>
    <w:p w:rsidR="00E30468" w:rsidRPr="00B32FD3" w:rsidRDefault="00E30468" w:rsidP="00AA7209">
      <w:pPr>
        <w:jc w:val="both"/>
        <w:rPr>
          <w:rFonts w:ascii="Arial" w:hAnsi="Arial"/>
        </w:rPr>
      </w:pPr>
      <w:proofErr w:type="spellStart"/>
      <w:r w:rsidRPr="00B32FD3">
        <w:rPr>
          <w:rFonts w:ascii="Arial" w:hAnsi="Arial"/>
        </w:rPr>
        <w:t>Recetters</w:t>
      </w:r>
      <w:proofErr w:type="spellEnd"/>
    </w:p>
    <w:p w:rsidR="00E30468" w:rsidRPr="00B32FD3" w:rsidRDefault="00E30468" w:rsidP="00AA7209">
      <w:pPr>
        <w:jc w:val="both"/>
        <w:rPr>
          <w:rFonts w:ascii="Arial" w:hAnsi="Arial"/>
        </w:rPr>
      </w:pPr>
      <w:proofErr w:type="spellStart"/>
      <w:r w:rsidRPr="00B32FD3">
        <w:rPr>
          <w:rFonts w:ascii="Arial" w:hAnsi="Arial"/>
        </w:rPr>
        <w:t>Benefices</w:t>
      </w:r>
      <w:proofErr w:type="spellEnd"/>
      <w:r w:rsidRPr="00B32FD3">
        <w:rPr>
          <w:rFonts w:ascii="Arial" w:hAnsi="Arial"/>
        </w:rPr>
        <w:t xml:space="preserve"> de l’</w:t>
      </w:r>
      <w:proofErr w:type="spellStart"/>
      <w:r w:rsidRPr="00B32FD3">
        <w:rPr>
          <w:rFonts w:ascii="Arial" w:hAnsi="Arial"/>
        </w:rPr>
        <w:t>omega</w:t>
      </w:r>
      <w:proofErr w:type="spellEnd"/>
      <w:r w:rsidRPr="00B32FD3">
        <w:rPr>
          <w:rFonts w:ascii="Arial" w:hAnsi="Arial"/>
        </w:rPr>
        <w:t xml:space="preserve"> 3</w:t>
      </w:r>
    </w:p>
    <w:p w:rsidR="00E30468" w:rsidRPr="00B32FD3" w:rsidRDefault="00E30468" w:rsidP="00AA7209">
      <w:pPr>
        <w:pBdr>
          <w:bottom w:val="single" w:sz="6" w:space="1" w:color="auto"/>
        </w:pBdr>
        <w:jc w:val="both"/>
        <w:rPr>
          <w:rFonts w:ascii="Arial" w:hAnsi="Arial"/>
        </w:rPr>
      </w:pPr>
      <w:r w:rsidRPr="00B32FD3">
        <w:rPr>
          <w:rFonts w:ascii="Arial" w:hAnsi="Arial"/>
        </w:rPr>
        <w:t>Info générale</w:t>
      </w:r>
    </w:p>
    <w:p w:rsidR="00D011A5" w:rsidRPr="00B32FD3" w:rsidRDefault="00D011A5" w:rsidP="00AA7209">
      <w:pPr>
        <w:pBdr>
          <w:bottom w:val="single" w:sz="6" w:space="1" w:color="auto"/>
        </w:pBdr>
        <w:jc w:val="both"/>
        <w:rPr>
          <w:rFonts w:ascii="Arial" w:hAnsi="Arial"/>
        </w:rPr>
      </w:pPr>
    </w:p>
    <w:p w:rsidR="00D011A5" w:rsidRPr="00B32FD3" w:rsidRDefault="00D011A5" w:rsidP="00AA7209">
      <w:pPr>
        <w:pStyle w:val="Titre1"/>
        <w:jc w:val="both"/>
        <w:rPr>
          <w:rFonts w:ascii="Arial" w:hAnsi="Arial"/>
        </w:rPr>
      </w:pPr>
      <w:r w:rsidRPr="00B32FD3">
        <w:rPr>
          <w:rFonts w:ascii="Arial" w:hAnsi="Arial"/>
        </w:rPr>
        <w:t>Plan du contenu</w:t>
      </w:r>
    </w:p>
    <w:p w:rsidR="00E30468" w:rsidRPr="00B32FD3" w:rsidRDefault="00E30468" w:rsidP="00AA7209">
      <w:pPr>
        <w:jc w:val="both"/>
        <w:rPr>
          <w:rFonts w:ascii="Arial" w:hAnsi="Arial"/>
        </w:rPr>
      </w:pPr>
      <w:r w:rsidRPr="00B32FD3">
        <w:rPr>
          <w:rFonts w:ascii="Arial" w:hAnsi="Arial"/>
        </w:rPr>
        <w:t>Nota : Important d’inclure des mots clé pour le référencement :</w:t>
      </w:r>
    </w:p>
    <w:p w:rsidR="00E30468" w:rsidRPr="00B32FD3" w:rsidRDefault="00E30468" w:rsidP="00AA7209">
      <w:pPr>
        <w:jc w:val="both"/>
        <w:rPr>
          <w:rFonts w:ascii="Arial" w:hAnsi="Arial"/>
        </w:rPr>
      </w:pPr>
      <w:r w:rsidRPr="00B32FD3">
        <w:rPr>
          <w:rFonts w:ascii="Arial" w:hAnsi="Arial"/>
        </w:rPr>
        <w:t>Idex.html</w:t>
      </w:r>
    </w:p>
    <w:p w:rsidR="00E30468" w:rsidRPr="00B32FD3" w:rsidRDefault="00E30468" w:rsidP="00AA7209">
      <w:pPr>
        <w:jc w:val="both"/>
        <w:rPr>
          <w:rFonts w:ascii="Arial" w:hAnsi="Arial"/>
        </w:rPr>
      </w:pPr>
      <w:r w:rsidRPr="00B32FD3">
        <w:rPr>
          <w:rFonts w:ascii="Arial" w:hAnsi="Arial"/>
        </w:rPr>
        <w:t>Recettes_saumon.html</w:t>
      </w:r>
    </w:p>
    <w:p w:rsidR="00E30468" w:rsidRPr="00B32FD3" w:rsidRDefault="00FA45D4" w:rsidP="00AA7209">
      <w:pPr>
        <w:jc w:val="both"/>
        <w:rPr>
          <w:rFonts w:ascii="Arial" w:hAnsi="Arial"/>
        </w:rPr>
      </w:pPr>
      <w:r w:rsidRPr="00B32FD3">
        <w:rPr>
          <w:rFonts w:ascii="Arial" w:hAnsi="Arial"/>
        </w:rPr>
        <w:t>Info_saumon</w:t>
      </w:r>
      <w:r w:rsidR="00E30468" w:rsidRPr="00B32FD3">
        <w:rPr>
          <w:rFonts w:ascii="Arial" w:hAnsi="Arial"/>
        </w:rPr>
        <w:t>.html</w:t>
      </w:r>
    </w:p>
    <w:p w:rsidR="00E30468" w:rsidRPr="00B32FD3" w:rsidRDefault="00E30468" w:rsidP="00AA7209">
      <w:pPr>
        <w:pBdr>
          <w:bottom w:val="single" w:sz="6" w:space="1" w:color="auto"/>
        </w:pBdr>
        <w:jc w:val="both"/>
        <w:rPr>
          <w:rFonts w:ascii="Arial" w:hAnsi="Arial"/>
        </w:rPr>
      </w:pPr>
      <w:r w:rsidRPr="00B32FD3">
        <w:rPr>
          <w:rFonts w:ascii="Arial" w:hAnsi="Arial"/>
        </w:rPr>
        <w:t>Contact_poison.html</w:t>
      </w:r>
    </w:p>
    <w:p w:rsidR="00D011A5" w:rsidRPr="00B32FD3" w:rsidRDefault="00D011A5" w:rsidP="00AA7209">
      <w:pPr>
        <w:pBdr>
          <w:bottom w:val="single" w:sz="6" w:space="1" w:color="auto"/>
        </w:pBdr>
        <w:jc w:val="both"/>
        <w:rPr>
          <w:rFonts w:ascii="Arial" w:hAnsi="Arial"/>
          <w:color w:val="FF0000"/>
        </w:rPr>
      </w:pPr>
    </w:p>
    <w:p w:rsidR="00D011A5" w:rsidRPr="00B32FD3" w:rsidRDefault="00D011A5" w:rsidP="00AA7209">
      <w:pPr>
        <w:jc w:val="both"/>
        <w:rPr>
          <w:rFonts w:ascii="Arial" w:hAnsi="Arial"/>
        </w:rPr>
      </w:pPr>
    </w:p>
    <w:p w:rsidR="00E30468" w:rsidRPr="00B32FD3" w:rsidRDefault="00E30468" w:rsidP="00AA7209">
      <w:pPr>
        <w:jc w:val="both"/>
        <w:rPr>
          <w:rFonts w:ascii="Arial" w:hAnsi="Arial"/>
        </w:rPr>
      </w:pPr>
    </w:p>
    <w:p w:rsidR="00E30468" w:rsidRPr="00B32FD3" w:rsidRDefault="00E30468" w:rsidP="00AA7209">
      <w:pPr>
        <w:jc w:val="both"/>
        <w:rPr>
          <w:rFonts w:ascii="Arial" w:hAnsi="Arial"/>
        </w:rPr>
      </w:pPr>
    </w:p>
    <w:p w:rsidR="00E30468" w:rsidRPr="00B32FD3" w:rsidRDefault="00E30468" w:rsidP="00AA7209">
      <w:pPr>
        <w:jc w:val="both"/>
        <w:rPr>
          <w:rFonts w:ascii="Arial" w:hAnsi="Arial"/>
        </w:rPr>
      </w:pPr>
    </w:p>
    <w:p w:rsidR="00E30468" w:rsidRPr="00B32FD3" w:rsidRDefault="00E30468" w:rsidP="00AA7209">
      <w:pPr>
        <w:jc w:val="both"/>
        <w:rPr>
          <w:rFonts w:ascii="Arial" w:hAnsi="Arial"/>
        </w:rPr>
      </w:pPr>
    </w:p>
    <w:p w:rsidR="00E30468" w:rsidRPr="00B32FD3" w:rsidRDefault="00E30468" w:rsidP="00AA7209">
      <w:pPr>
        <w:jc w:val="both"/>
        <w:rPr>
          <w:rFonts w:ascii="Arial" w:hAnsi="Arial"/>
        </w:rPr>
      </w:pPr>
    </w:p>
    <w:p w:rsidR="00E30468" w:rsidRPr="00B32FD3" w:rsidRDefault="00E30468" w:rsidP="00AA7209">
      <w:pPr>
        <w:jc w:val="both"/>
        <w:rPr>
          <w:rFonts w:ascii="Arial" w:hAnsi="Arial"/>
        </w:rPr>
      </w:pPr>
    </w:p>
    <w:p w:rsidR="00E30468" w:rsidRPr="00B32FD3" w:rsidRDefault="00E30468" w:rsidP="00AA7209">
      <w:pPr>
        <w:jc w:val="both"/>
        <w:rPr>
          <w:rFonts w:ascii="Arial" w:hAnsi="Arial"/>
        </w:rPr>
      </w:pPr>
    </w:p>
    <w:p w:rsidR="00E30468" w:rsidRPr="00B32FD3" w:rsidRDefault="00E30468" w:rsidP="00AA7209">
      <w:pPr>
        <w:jc w:val="both"/>
        <w:rPr>
          <w:rFonts w:ascii="Arial" w:hAnsi="Arial"/>
        </w:rPr>
      </w:pPr>
    </w:p>
    <w:p w:rsidR="00E30468" w:rsidRPr="00B32FD3" w:rsidRDefault="00E30468" w:rsidP="00AA7209">
      <w:pPr>
        <w:jc w:val="both"/>
        <w:rPr>
          <w:rFonts w:ascii="Arial" w:hAnsi="Arial"/>
        </w:rPr>
      </w:pPr>
    </w:p>
    <w:p w:rsidR="00E30468" w:rsidRPr="00B32FD3" w:rsidRDefault="00A522A9" w:rsidP="00AA7209">
      <w:pPr>
        <w:jc w:val="both"/>
        <w:rPr>
          <w:rFonts w:ascii="Arial" w:hAnsi="Arial"/>
        </w:rPr>
      </w:pPr>
      <w:r w:rsidRPr="00B32FD3">
        <w:rPr>
          <w:rFonts w:ascii="Arial" w:hAnsi="Arial"/>
        </w:rPr>
        <w:lastRenderedPageBreak/>
        <w:t>2013-09-18</w:t>
      </w:r>
    </w:p>
    <w:p w:rsidR="00E30468" w:rsidRPr="00B32FD3" w:rsidRDefault="00E30468" w:rsidP="00AA7209">
      <w:pPr>
        <w:jc w:val="both"/>
        <w:rPr>
          <w:rFonts w:ascii="Arial" w:hAnsi="Arial"/>
        </w:rPr>
      </w:pPr>
    </w:p>
    <w:p w:rsidR="00E30468" w:rsidRPr="00B32FD3" w:rsidRDefault="00E30468" w:rsidP="00AA7209">
      <w:pPr>
        <w:jc w:val="both"/>
        <w:rPr>
          <w:rFonts w:ascii="Arial" w:hAnsi="Arial"/>
        </w:rPr>
      </w:pPr>
    </w:p>
    <w:p w:rsidR="00E30468" w:rsidRPr="00B32FD3" w:rsidRDefault="00E30468" w:rsidP="00AA7209">
      <w:pPr>
        <w:jc w:val="both"/>
        <w:rPr>
          <w:rStyle w:val="Titre1Car"/>
          <w:rFonts w:ascii="Arial" w:hAnsi="Arial"/>
        </w:rPr>
      </w:pPr>
      <w:r w:rsidRPr="00B32FD3">
        <w:rPr>
          <w:rStyle w:val="Titre1Car"/>
          <w:rFonts w:ascii="Arial" w:hAnsi="Arial"/>
        </w:rPr>
        <w:t>Mots Clé</w:t>
      </w:r>
      <w:r w:rsidR="008D0125" w:rsidRPr="00B32FD3">
        <w:rPr>
          <w:rStyle w:val="Titre1Car"/>
          <w:rFonts w:ascii="Arial" w:hAnsi="Arial"/>
        </w:rPr>
        <w:t xml:space="preserve"> (tempête d’idées)</w:t>
      </w:r>
    </w:p>
    <w:tbl>
      <w:tblPr>
        <w:tblStyle w:val="Listeclaire-Accent2"/>
        <w:tblW w:w="0" w:type="auto"/>
        <w:tblLook w:val="04A0"/>
      </w:tblPr>
      <w:tblGrid>
        <w:gridCol w:w="2926"/>
        <w:gridCol w:w="2927"/>
        <w:gridCol w:w="2927"/>
      </w:tblGrid>
      <w:tr w:rsidR="00E30468" w:rsidRPr="00B32FD3" w:rsidTr="00AB6E6B">
        <w:trPr>
          <w:cnfStyle w:val="100000000000"/>
        </w:trPr>
        <w:tc>
          <w:tcPr>
            <w:cnfStyle w:val="001000000000"/>
            <w:tcW w:w="2926" w:type="dxa"/>
          </w:tcPr>
          <w:p w:rsidR="00E30468" w:rsidRPr="00B32FD3" w:rsidRDefault="00E30468" w:rsidP="00AA7209">
            <w:pPr>
              <w:jc w:val="both"/>
              <w:rPr>
                <w:rFonts w:ascii="Arial" w:hAnsi="Arial"/>
              </w:rPr>
            </w:pPr>
            <w:r w:rsidRPr="00B32FD3">
              <w:rPr>
                <w:rFonts w:ascii="Arial" w:hAnsi="Arial"/>
              </w:rPr>
              <w:t>Quoi?</w:t>
            </w:r>
          </w:p>
        </w:tc>
        <w:tc>
          <w:tcPr>
            <w:tcW w:w="2927" w:type="dxa"/>
          </w:tcPr>
          <w:p w:rsidR="00E30468" w:rsidRPr="00B32FD3" w:rsidRDefault="00E30468" w:rsidP="00AA7209">
            <w:pPr>
              <w:jc w:val="both"/>
              <w:cnfStyle w:val="100000000000"/>
              <w:rPr>
                <w:rFonts w:ascii="Arial" w:hAnsi="Arial"/>
              </w:rPr>
            </w:pPr>
            <w:r w:rsidRPr="00B32FD3">
              <w:rPr>
                <w:rFonts w:ascii="Arial" w:hAnsi="Arial"/>
              </w:rPr>
              <w:t>Qui?</w:t>
            </w:r>
          </w:p>
        </w:tc>
        <w:tc>
          <w:tcPr>
            <w:tcW w:w="2927" w:type="dxa"/>
          </w:tcPr>
          <w:p w:rsidR="00E30468" w:rsidRPr="00B32FD3" w:rsidRDefault="00E30468" w:rsidP="00AA7209">
            <w:pPr>
              <w:jc w:val="both"/>
              <w:cnfStyle w:val="100000000000"/>
              <w:rPr>
                <w:rFonts w:ascii="Arial" w:hAnsi="Arial"/>
              </w:rPr>
            </w:pPr>
            <w:r w:rsidRPr="00B32FD3">
              <w:rPr>
                <w:rFonts w:ascii="Arial" w:hAnsi="Arial"/>
              </w:rPr>
              <w:t>Comment?</w:t>
            </w:r>
          </w:p>
        </w:tc>
      </w:tr>
      <w:tr w:rsidR="00E30468" w:rsidRPr="00B32FD3" w:rsidTr="00AB6E6B">
        <w:trPr>
          <w:cnfStyle w:val="000000100000"/>
        </w:trPr>
        <w:tc>
          <w:tcPr>
            <w:cnfStyle w:val="001000000000"/>
            <w:tcW w:w="2926" w:type="dxa"/>
          </w:tcPr>
          <w:p w:rsidR="00E30468" w:rsidRPr="00D32BF4" w:rsidRDefault="00E30468" w:rsidP="00D32BF4">
            <w:pPr>
              <w:ind w:left="360"/>
              <w:jc w:val="both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Recette</w:t>
            </w:r>
          </w:p>
          <w:p w:rsidR="00952F6B" w:rsidRPr="00D32BF4" w:rsidRDefault="00952F6B" w:rsidP="00D32BF4">
            <w:pPr>
              <w:ind w:left="360"/>
              <w:jc w:val="both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Cuisine</w:t>
            </w:r>
          </w:p>
          <w:p w:rsidR="00952F6B" w:rsidRPr="00D32BF4" w:rsidRDefault="00440CF5" w:rsidP="00D32BF4">
            <w:pPr>
              <w:ind w:left="360"/>
              <w:jc w:val="both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Élevages / production</w:t>
            </w:r>
          </w:p>
          <w:p w:rsidR="00440CF5" w:rsidRPr="00D32BF4" w:rsidRDefault="00440CF5" w:rsidP="00D32BF4">
            <w:pPr>
              <w:ind w:left="360"/>
              <w:jc w:val="both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Repas</w:t>
            </w:r>
          </w:p>
          <w:p w:rsidR="00D32BF4" w:rsidRDefault="00D32BF4" w:rsidP="00D32BF4">
            <w:pPr>
              <w:ind w:left="360"/>
              <w:jc w:val="both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Informations</w:t>
            </w:r>
          </w:p>
          <w:p w:rsidR="00D32BF4" w:rsidRDefault="00D32BF4" w:rsidP="00D32BF4">
            <w:pPr>
              <w:ind w:left="360"/>
              <w:jc w:val="both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Bienfaits</w:t>
            </w:r>
          </w:p>
          <w:p w:rsidR="00D32BF4" w:rsidRPr="00D32BF4" w:rsidRDefault="00D32BF4" w:rsidP="00D32BF4">
            <w:pPr>
              <w:ind w:left="360"/>
              <w:jc w:val="both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Avantages</w:t>
            </w:r>
          </w:p>
          <w:p w:rsidR="00D32BF4" w:rsidRPr="00D32BF4" w:rsidRDefault="00D32BF4" w:rsidP="00D32BF4">
            <w:pPr>
              <w:ind w:left="360"/>
              <w:jc w:val="both"/>
              <w:rPr>
                <w:rFonts w:ascii="Arial" w:hAnsi="Arial"/>
              </w:rPr>
            </w:pPr>
          </w:p>
          <w:p w:rsidR="00D32BF4" w:rsidRPr="00D32BF4" w:rsidRDefault="00D32BF4" w:rsidP="00D32BF4">
            <w:pPr>
              <w:ind w:left="360"/>
              <w:jc w:val="both"/>
              <w:rPr>
                <w:rFonts w:ascii="Arial" w:hAnsi="Arial"/>
              </w:rPr>
            </w:pPr>
          </w:p>
          <w:p w:rsidR="00D32BF4" w:rsidRPr="00D32BF4" w:rsidRDefault="00D32BF4" w:rsidP="00D32BF4">
            <w:pPr>
              <w:ind w:left="360"/>
              <w:jc w:val="both"/>
              <w:rPr>
                <w:rFonts w:ascii="Arial" w:hAnsi="Arial"/>
              </w:rPr>
            </w:pPr>
          </w:p>
        </w:tc>
        <w:tc>
          <w:tcPr>
            <w:tcW w:w="2927" w:type="dxa"/>
          </w:tcPr>
          <w:p w:rsidR="00E30468" w:rsidRPr="00D32BF4" w:rsidRDefault="00E30468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Saumon</w:t>
            </w:r>
          </w:p>
          <w:p w:rsidR="00E30468" w:rsidRPr="00D32BF4" w:rsidRDefault="00E30468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Poisson</w:t>
            </w:r>
          </w:p>
          <w:p w:rsidR="00E30468" w:rsidRPr="00D32BF4" w:rsidRDefault="00E30468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Produit de la mer</w:t>
            </w:r>
          </w:p>
          <w:p w:rsidR="00952F6B" w:rsidRPr="00D32BF4" w:rsidRDefault="00952F6B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Omega 3</w:t>
            </w:r>
          </w:p>
          <w:p w:rsidR="00952F6B" w:rsidRPr="00D32BF4" w:rsidRDefault="00440CF5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Cholestérol</w:t>
            </w:r>
          </w:p>
          <w:p w:rsidR="00440CF5" w:rsidRPr="00D32BF4" w:rsidRDefault="00440CF5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Maladies cardiaques</w:t>
            </w:r>
          </w:p>
          <w:p w:rsidR="00440CF5" w:rsidRPr="00D32BF4" w:rsidRDefault="00440CF5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Immunodépresseur</w:t>
            </w:r>
          </w:p>
          <w:p w:rsidR="00440CF5" w:rsidRPr="00D32BF4" w:rsidRDefault="00440CF5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Caviar</w:t>
            </w:r>
          </w:p>
          <w:p w:rsidR="00440CF5" w:rsidRPr="00D32BF4" w:rsidRDefault="00440CF5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proofErr w:type="spellStart"/>
            <w:r w:rsidRPr="00D32BF4">
              <w:rPr>
                <w:rFonts w:ascii="Arial" w:hAnsi="Arial"/>
              </w:rPr>
              <w:t>Nutraceutique</w:t>
            </w:r>
            <w:proofErr w:type="spellEnd"/>
          </w:p>
          <w:p w:rsidR="00440CF5" w:rsidRPr="00D32BF4" w:rsidRDefault="00440CF5" w:rsidP="00D32BF4">
            <w:pPr>
              <w:ind w:left="360"/>
              <w:jc w:val="both"/>
              <w:cnfStyle w:val="000000100000"/>
              <w:rPr>
                <w:rFonts w:ascii="Arial" w:hAnsi="Arial"/>
                <w:strike/>
              </w:rPr>
            </w:pPr>
            <w:proofErr w:type="spellStart"/>
            <w:r w:rsidRPr="00D32BF4">
              <w:rPr>
                <w:rFonts w:ascii="Arial" w:hAnsi="Arial"/>
                <w:strike/>
              </w:rPr>
              <w:t>Médicaliment</w:t>
            </w:r>
            <w:proofErr w:type="spellEnd"/>
          </w:p>
          <w:p w:rsidR="00440CF5" w:rsidRPr="00D32BF4" w:rsidRDefault="00440CF5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Produits naturels</w:t>
            </w:r>
          </w:p>
          <w:p w:rsidR="00655542" w:rsidRPr="00D32BF4" w:rsidRDefault="00655542" w:rsidP="00D32BF4">
            <w:pPr>
              <w:ind w:left="360"/>
              <w:jc w:val="both"/>
              <w:cnfStyle w:val="000000100000"/>
              <w:rPr>
                <w:rFonts w:ascii="Arial" w:hAnsi="Arial"/>
                <w:strike/>
              </w:rPr>
            </w:pPr>
            <w:r w:rsidRPr="00D32BF4">
              <w:rPr>
                <w:rFonts w:ascii="Arial" w:hAnsi="Arial"/>
                <w:strike/>
              </w:rPr>
              <w:t>Alicament</w:t>
            </w:r>
          </w:p>
          <w:p w:rsidR="00E30468" w:rsidRPr="00B32FD3" w:rsidRDefault="00E30468" w:rsidP="00D32BF4">
            <w:pPr>
              <w:jc w:val="both"/>
              <w:cnfStyle w:val="000000100000"/>
              <w:rPr>
                <w:rFonts w:ascii="Arial" w:hAnsi="Arial"/>
              </w:rPr>
            </w:pPr>
          </w:p>
        </w:tc>
        <w:tc>
          <w:tcPr>
            <w:tcW w:w="2927" w:type="dxa"/>
          </w:tcPr>
          <w:p w:rsidR="00E30468" w:rsidRPr="00D32BF4" w:rsidRDefault="00E30468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Fumé</w:t>
            </w:r>
          </w:p>
          <w:p w:rsidR="00E30468" w:rsidRPr="00D32BF4" w:rsidRDefault="00E30468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 xml:space="preserve">Tartare </w:t>
            </w:r>
          </w:p>
          <w:p w:rsidR="00E30468" w:rsidRPr="00D32BF4" w:rsidRDefault="00E30468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proofErr w:type="spellStart"/>
            <w:r w:rsidRPr="00D32BF4">
              <w:rPr>
                <w:rFonts w:ascii="Arial" w:hAnsi="Arial"/>
              </w:rPr>
              <w:t>Gravlax</w:t>
            </w:r>
            <w:proofErr w:type="spellEnd"/>
          </w:p>
          <w:p w:rsidR="00952F6B" w:rsidRPr="00D32BF4" w:rsidRDefault="00952F6B" w:rsidP="00D32BF4">
            <w:pPr>
              <w:ind w:left="360"/>
              <w:jc w:val="both"/>
              <w:cnfStyle w:val="000000100000"/>
              <w:rPr>
                <w:rFonts w:ascii="Arial" w:hAnsi="Arial"/>
                <w:strike/>
              </w:rPr>
            </w:pPr>
            <w:r w:rsidRPr="00D32BF4">
              <w:rPr>
                <w:rFonts w:ascii="Arial" w:hAnsi="Arial"/>
                <w:strike/>
              </w:rPr>
              <w:t>Royale</w:t>
            </w:r>
          </w:p>
          <w:p w:rsidR="00952F6B" w:rsidRPr="00D32BF4" w:rsidRDefault="00952F6B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Atlantique</w:t>
            </w:r>
          </w:p>
          <w:p w:rsidR="00952F6B" w:rsidRPr="00D32BF4" w:rsidRDefault="00952F6B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Pacifique</w:t>
            </w:r>
          </w:p>
          <w:p w:rsidR="00952F6B" w:rsidRPr="00D32BF4" w:rsidRDefault="00952F6B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proofErr w:type="spellStart"/>
            <w:r w:rsidRPr="00D32BF4">
              <w:rPr>
                <w:rFonts w:ascii="Arial" w:hAnsi="Arial"/>
              </w:rPr>
              <w:t>Ouananish</w:t>
            </w:r>
            <w:proofErr w:type="spellEnd"/>
          </w:p>
          <w:p w:rsidR="00952F6B" w:rsidRPr="00D32BF4" w:rsidRDefault="00952F6B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Rose</w:t>
            </w:r>
          </w:p>
          <w:p w:rsidR="00952F6B" w:rsidRPr="00D32BF4" w:rsidRDefault="00952F6B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Chilien</w:t>
            </w:r>
          </w:p>
          <w:p w:rsidR="00952F6B" w:rsidRPr="00D32BF4" w:rsidRDefault="00952F6B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Pacifique</w:t>
            </w:r>
          </w:p>
          <w:p w:rsidR="00440CF5" w:rsidRPr="00D32BF4" w:rsidRDefault="00440CF5" w:rsidP="00D32BF4">
            <w:pPr>
              <w:ind w:left="360"/>
              <w:jc w:val="both"/>
              <w:cnfStyle w:val="000000100000"/>
              <w:rPr>
                <w:rFonts w:ascii="Arial" w:hAnsi="Arial"/>
                <w:strike/>
              </w:rPr>
            </w:pPr>
            <w:r w:rsidRPr="00D32BF4">
              <w:rPr>
                <w:rFonts w:ascii="Arial" w:hAnsi="Arial"/>
                <w:strike/>
              </w:rPr>
              <w:t>Argenté</w:t>
            </w:r>
          </w:p>
          <w:p w:rsidR="00952F6B" w:rsidRPr="00D32BF4" w:rsidRDefault="00440CF5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proofErr w:type="spellStart"/>
            <w:r w:rsidRPr="00D32BF4">
              <w:rPr>
                <w:rFonts w:ascii="Arial" w:hAnsi="Arial"/>
              </w:rPr>
              <w:t>Keta</w:t>
            </w:r>
            <w:proofErr w:type="spellEnd"/>
          </w:p>
        </w:tc>
      </w:tr>
    </w:tbl>
    <w:p w:rsidR="00E30468" w:rsidRPr="00B32FD3" w:rsidRDefault="00E30468" w:rsidP="00AA7209">
      <w:pPr>
        <w:jc w:val="both"/>
        <w:rPr>
          <w:rFonts w:ascii="Arial" w:hAnsi="Arial"/>
        </w:rPr>
      </w:pPr>
    </w:p>
    <w:p w:rsidR="004A22D6" w:rsidRPr="00B32FD3" w:rsidRDefault="004A22D6" w:rsidP="00AA7209">
      <w:pPr>
        <w:jc w:val="both"/>
        <w:rPr>
          <w:rFonts w:ascii="Arial" w:hAnsi="Arial"/>
        </w:rPr>
      </w:pPr>
      <w:r w:rsidRPr="00B32FD3">
        <w:rPr>
          <w:rFonts w:ascii="Arial" w:hAnsi="Arial"/>
        </w:rPr>
        <w:t>Étapes suivi</w:t>
      </w:r>
      <w:r w:rsidR="00B92D9B" w:rsidRPr="00B32FD3">
        <w:rPr>
          <w:rFonts w:ascii="Arial" w:hAnsi="Arial"/>
        </w:rPr>
        <w:t>e</w:t>
      </w:r>
      <w:r w:rsidRPr="00B32FD3">
        <w:rPr>
          <w:rFonts w:ascii="Arial" w:hAnsi="Arial"/>
        </w:rPr>
        <w:t>s :</w:t>
      </w:r>
    </w:p>
    <w:p w:rsidR="004A22D6" w:rsidRPr="00B32FD3" w:rsidRDefault="004A22D6" w:rsidP="00AA7209">
      <w:pPr>
        <w:pStyle w:val="Paragraphedeliste"/>
        <w:numPr>
          <w:ilvl w:val="0"/>
          <w:numId w:val="4"/>
        </w:numPr>
        <w:jc w:val="both"/>
        <w:rPr>
          <w:rFonts w:ascii="Arial" w:hAnsi="Arial"/>
        </w:rPr>
      </w:pPr>
      <w:r w:rsidRPr="00B32FD3">
        <w:rPr>
          <w:rFonts w:ascii="Arial" w:hAnsi="Arial"/>
        </w:rPr>
        <w:t>Registres des entreprises du Québec </w:t>
      </w:r>
      <w:proofErr w:type="gramStart"/>
      <w:r w:rsidRPr="00B32FD3">
        <w:rPr>
          <w:rFonts w:ascii="Arial" w:hAnsi="Arial"/>
        </w:rPr>
        <w:t>:</w:t>
      </w:r>
      <w:proofErr w:type="spellStart"/>
      <w:r w:rsidRPr="00B32FD3">
        <w:rPr>
          <w:rFonts w:ascii="Arial" w:hAnsi="Arial"/>
        </w:rPr>
        <w:t>iSaumon</w:t>
      </w:r>
      <w:proofErr w:type="spellEnd"/>
      <w:proofErr w:type="gramEnd"/>
      <w:r w:rsidRPr="00B32FD3">
        <w:rPr>
          <w:rFonts w:ascii="Arial" w:hAnsi="Arial"/>
        </w:rPr>
        <w:t xml:space="preserve"> n’est pas enregistré</w:t>
      </w:r>
    </w:p>
    <w:p w:rsidR="004A22D6" w:rsidRPr="00B32FD3" w:rsidRDefault="004A22D6" w:rsidP="00AA7209">
      <w:pPr>
        <w:pStyle w:val="Paragraphedeliste"/>
        <w:numPr>
          <w:ilvl w:val="0"/>
          <w:numId w:val="4"/>
        </w:numPr>
        <w:jc w:val="both"/>
        <w:rPr>
          <w:rFonts w:ascii="Arial" w:hAnsi="Arial"/>
        </w:rPr>
      </w:pPr>
      <w:r w:rsidRPr="00B32FD3">
        <w:rPr>
          <w:rFonts w:ascii="Arial" w:hAnsi="Arial"/>
        </w:rPr>
        <w:t xml:space="preserve">Nom du </w:t>
      </w:r>
      <w:r w:rsidR="00B6002F" w:rsidRPr="00B32FD3">
        <w:rPr>
          <w:rFonts w:ascii="Arial" w:hAnsi="Arial"/>
        </w:rPr>
        <w:t>domaine</w:t>
      </w:r>
      <w:r w:rsidRPr="00B32FD3">
        <w:rPr>
          <w:rFonts w:ascii="Arial" w:hAnsi="Arial"/>
        </w:rPr>
        <w:t xml:space="preserve"> : </w:t>
      </w:r>
      <w:proofErr w:type="spellStart"/>
      <w:r w:rsidRPr="00B32FD3">
        <w:rPr>
          <w:rFonts w:ascii="Arial" w:hAnsi="Arial"/>
        </w:rPr>
        <w:t>iSaumon</w:t>
      </w:r>
      <w:proofErr w:type="spellEnd"/>
      <w:r w:rsidRPr="00B32FD3">
        <w:rPr>
          <w:rFonts w:ascii="Arial" w:hAnsi="Arial"/>
        </w:rPr>
        <w:t xml:space="preserve"> disponible en comme nomme du domaine.</w:t>
      </w:r>
      <w:r w:rsidR="00686D7D" w:rsidRPr="00B32FD3">
        <w:rPr>
          <w:rFonts w:ascii="Arial" w:hAnsi="Arial"/>
        </w:rPr>
        <w:t xml:space="preserve"> </w:t>
      </w:r>
      <w:r w:rsidR="00FD0A31" w:rsidRPr="00B32FD3">
        <w:rPr>
          <w:rFonts w:ascii="Arial" w:hAnsi="Arial"/>
        </w:rPr>
        <w:t xml:space="preserve">Acheté chez </w:t>
      </w:r>
      <w:r w:rsidR="00686D7D" w:rsidRPr="00B32FD3">
        <w:rPr>
          <w:rFonts w:ascii="Arial" w:hAnsi="Arial"/>
        </w:rPr>
        <w:t xml:space="preserve">GOODDY </w:t>
      </w:r>
      <w:r w:rsidR="00352138" w:rsidRPr="00B32FD3">
        <w:rPr>
          <w:rFonts w:ascii="Arial" w:hAnsi="Arial"/>
        </w:rPr>
        <w:t>(</w:t>
      </w:r>
      <w:r w:rsidR="00686D7D" w:rsidRPr="00B32FD3">
        <w:rPr>
          <w:rFonts w:ascii="Arial" w:hAnsi="Arial"/>
        </w:rPr>
        <w:t>s</w:t>
      </w:r>
      <w:r w:rsidRPr="00B32FD3">
        <w:rPr>
          <w:rFonts w:ascii="Arial" w:hAnsi="Arial"/>
        </w:rPr>
        <w:t xml:space="preserve">ans options </w:t>
      </w:r>
      <w:r w:rsidR="00B6002F" w:rsidRPr="00B32FD3">
        <w:rPr>
          <w:rFonts w:ascii="Arial" w:hAnsi="Arial"/>
        </w:rPr>
        <w:t>additionnelles</w:t>
      </w:r>
      <w:r w:rsidR="00352138" w:rsidRPr="00B32FD3">
        <w:rPr>
          <w:rFonts w:ascii="Arial" w:hAnsi="Arial"/>
        </w:rPr>
        <w:t>)</w:t>
      </w:r>
      <w:r w:rsidRPr="00B32FD3">
        <w:rPr>
          <w:rFonts w:ascii="Arial" w:hAnsi="Arial"/>
        </w:rPr>
        <w:t>.</w:t>
      </w:r>
      <w:r w:rsidR="00686D7D" w:rsidRPr="00B32FD3">
        <w:rPr>
          <w:rFonts w:ascii="Arial" w:hAnsi="Arial"/>
        </w:rPr>
        <w:t xml:space="preserve"> </w:t>
      </w:r>
    </w:p>
    <w:p w:rsidR="004A22D6" w:rsidRPr="00B32FD3" w:rsidRDefault="00353A44" w:rsidP="00AA7209">
      <w:pPr>
        <w:pStyle w:val="Paragraphedeliste"/>
        <w:numPr>
          <w:ilvl w:val="0"/>
          <w:numId w:val="4"/>
        </w:numPr>
        <w:jc w:val="both"/>
        <w:rPr>
          <w:rFonts w:ascii="Arial" w:hAnsi="Arial"/>
        </w:rPr>
      </w:pPr>
      <w:r w:rsidRPr="00B32FD3">
        <w:rPr>
          <w:rFonts w:ascii="Arial" w:hAnsi="Arial"/>
        </w:rPr>
        <w:t>Serveur :</w:t>
      </w:r>
    </w:p>
    <w:p w:rsidR="00353A44" w:rsidRPr="00B32FD3" w:rsidRDefault="00353A44" w:rsidP="00AA7209">
      <w:pPr>
        <w:pStyle w:val="Paragraphedeliste"/>
        <w:numPr>
          <w:ilvl w:val="1"/>
          <w:numId w:val="4"/>
        </w:numPr>
        <w:jc w:val="both"/>
        <w:rPr>
          <w:rFonts w:ascii="Arial" w:hAnsi="Arial"/>
        </w:rPr>
      </w:pPr>
      <w:r w:rsidRPr="00B32FD3">
        <w:rPr>
          <w:rFonts w:ascii="Arial" w:hAnsi="Arial"/>
        </w:rPr>
        <w:t xml:space="preserve">Aller dans le Domain de l’école : inscrire le nom du </w:t>
      </w:r>
      <w:proofErr w:type="spellStart"/>
      <w:r w:rsidRPr="00B32FD3">
        <w:rPr>
          <w:rFonts w:ascii="Arial" w:hAnsi="Arial"/>
        </w:rPr>
        <w:t>domain</w:t>
      </w:r>
      <w:proofErr w:type="spellEnd"/>
      <w:r w:rsidRPr="00B32FD3">
        <w:rPr>
          <w:rFonts w:ascii="Arial" w:hAnsi="Arial"/>
        </w:rPr>
        <w:t xml:space="preserve"> www.isaumon.com</w:t>
      </w:r>
    </w:p>
    <w:p w:rsidR="00353A44" w:rsidRPr="00B32FD3" w:rsidRDefault="00353A44" w:rsidP="00AA7209">
      <w:pPr>
        <w:pStyle w:val="Paragraphedeliste"/>
        <w:numPr>
          <w:ilvl w:val="1"/>
          <w:numId w:val="4"/>
        </w:numPr>
        <w:jc w:val="both"/>
        <w:rPr>
          <w:rFonts w:ascii="Arial" w:hAnsi="Arial"/>
        </w:rPr>
      </w:pPr>
      <w:r w:rsidRPr="00B32FD3">
        <w:rPr>
          <w:rFonts w:ascii="Arial" w:hAnsi="Arial"/>
        </w:rPr>
        <w:t xml:space="preserve">DNS master </w:t>
      </w:r>
      <w:hyperlink r:id="rId8" w:history="1">
        <w:r w:rsidRPr="00B32FD3">
          <w:rPr>
            <w:rStyle w:val="Lienhypertexte"/>
            <w:rFonts w:ascii="Arial" w:hAnsi="Arial"/>
          </w:rPr>
          <w:t>www.isaumon.com</w:t>
        </w:r>
      </w:hyperlink>
    </w:p>
    <w:p w:rsidR="00F44268" w:rsidRPr="00B32FD3" w:rsidRDefault="00353A44" w:rsidP="00AA7209">
      <w:pPr>
        <w:pStyle w:val="Paragraphedeliste"/>
        <w:numPr>
          <w:ilvl w:val="1"/>
          <w:numId w:val="4"/>
        </w:numPr>
        <w:jc w:val="both"/>
        <w:rPr>
          <w:rFonts w:ascii="Arial" w:hAnsi="Arial"/>
        </w:rPr>
      </w:pPr>
      <w:proofErr w:type="spellStart"/>
      <w:r w:rsidRPr="00B32FD3">
        <w:rPr>
          <w:rFonts w:ascii="Arial" w:hAnsi="Arial"/>
        </w:rPr>
        <w:t>Namespace</w:t>
      </w:r>
      <w:proofErr w:type="spellEnd"/>
      <w:r w:rsidRPr="00B32FD3">
        <w:rPr>
          <w:rFonts w:ascii="Arial" w:hAnsi="Arial"/>
        </w:rPr>
        <w:t>: Ns1.isaumon.com</w:t>
      </w:r>
    </w:p>
    <w:p w:rsidR="00FD1E24" w:rsidRPr="00B32FD3" w:rsidRDefault="00F44268" w:rsidP="00AA7209">
      <w:pPr>
        <w:pStyle w:val="Paragraphedeliste"/>
        <w:numPr>
          <w:ilvl w:val="0"/>
          <w:numId w:val="4"/>
        </w:numPr>
        <w:jc w:val="both"/>
        <w:rPr>
          <w:rFonts w:ascii="Arial" w:hAnsi="Arial"/>
        </w:rPr>
      </w:pPr>
      <w:proofErr w:type="spellStart"/>
      <w:r w:rsidRPr="00B32FD3">
        <w:rPr>
          <w:rFonts w:ascii="Arial" w:hAnsi="Arial"/>
        </w:rPr>
        <w:t>Gooddady</w:t>
      </w:r>
      <w:proofErr w:type="spellEnd"/>
      <w:r w:rsidRPr="00B32FD3">
        <w:rPr>
          <w:rFonts w:ascii="Arial" w:hAnsi="Arial"/>
        </w:rPr>
        <w:t> :</w:t>
      </w:r>
    </w:p>
    <w:p w:rsidR="00F44268" w:rsidRPr="00B32FD3" w:rsidRDefault="00F44268" w:rsidP="00AA7209">
      <w:pPr>
        <w:pStyle w:val="Paragraphedeliste"/>
        <w:numPr>
          <w:ilvl w:val="1"/>
          <w:numId w:val="4"/>
        </w:numPr>
        <w:jc w:val="both"/>
        <w:rPr>
          <w:rFonts w:ascii="Arial" w:hAnsi="Arial"/>
        </w:rPr>
      </w:pPr>
      <w:r w:rsidRPr="00B32FD3">
        <w:rPr>
          <w:rFonts w:ascii="Arial" w:hAnsi="Arial"/>
        </w:rPr>
        <w:t xml:space="preserve"> changer l’</w:t>
      </w:r>
      <w:proofErr w:type="spellStart"/>
      <w:r w:rsidRPr="00B32FD3">
        <w:rPr>
          <w:rFonts w:ascii="Arial" w:hAnsi="Arial"/>
        </w:rPr>
        <w:t>addresse</w:t>
      </w:r>
      <w:proofErr w:type="spellEnd"/>
      <w:r w:rsidRPr="00B32FD3">
        <w:rPr>
          <w:rFonts w:ascii="Arial" w:hAnsi="Arial"/>
        </w:rPr>
        <w:t xml:space="preserve"> vers le </w:t>
      </w:r>
      <w:proofErr w:type="spellStart"/>
      <w:r w:rsidRPr="00B32FD3">
        <w:rPr>
          <w:rFonts w:ascii="Arial" w:hAnsi="Arial"/>
        </w:rPr>
        <w:t>seveur</w:t>
      </w:r>
      <w:proofErr w:type="spellEnd"/>
      <w:r w:rsidRPr="00B32FD3">
        <w:rPr>
          <w:rFonts w:ascii="Arial" w:hAnsi="Arial"/>
        </w:rPr>
        <w:t xml:space="preserve"> (points to) : 206.41.92.145</w:t>
      </w:r>
    </w:p>
    <w:p w:rsidR="00FD1E24" w:rsidRPr="00B32FD3" w:rsidRDefault="00FD1E24" w:rsidP="00AA7209">
      <w:pPr>
        <w:pStyle w:val="Paragraphedeliste"/>
        <w:numPr>
          <w:ilvl w:val="1"/>
          <w:numId w:val="4"/>
        </w:numPr>
        <w:jc w:val="both"/>
        <w:rPr>
          <w:rFonts w:ascii="Arial" w:hAnsi="Arial"/>
        </w:rPr>
      </w:pPr>
      <w:r w:rsidRPr="00B32FD3">
        <w:rPr>
          <w:rFonts w:ascii="Arial" w:hAnsi="Arial"/>
        </w:rPr>
        <w:t>Obtenir l’</w:t>
      </w:r>
      <w:proofErr w:type="spellStart"/>
      <w:r w:rsidRPr="00B32FD3">
        <w:rPr>
          <w:rFonts w:ascii="Arial" w:hAnsi="Arial"/>
        </w:rPr>
        <w:t>addresse</w:t>
      </w:r>
      <w:proofErr w:type="spellEnd"/>
      <w:r w:rsidRPr="00B32FD3">
        <w:rPr>
          <w:rFonts w:ascii="Arial" w:hAnsi="Arial"/>
        </w:rPr>
        <w:t xml:space="preserve"> en regardant coté serveur l’onglet DNS</w:t>
      </w:r>
    </w:p>
    <w:p w:rsidR="00FD1E24" w:rsidRPr="00B32FD3" w:rsidRDefault="00013EB5" w:rsidP="00AA7209">
      <w:pPr>
        <w:pStyle w:val="Paragraphedeliste"/>
        <w:numPr>
          <w:ilvl w:val="0"/>
          <w:numId w:val="4"/>
        </w:numPr>
        <w:jc w:val="both"/>
        <w:rPr>
          <w:rFonts w:ascii="Arial" w:hAnsi="Arial"/>
        </w:rPr>
      </w:pPr>
      <w:r w:rsidRPr="00B32FD3">
        <w:rPr>
          <w:rFonts w:ascii="Arial" w:hAnsi="Arial"/>
        </w:rPr>
        <w:t>Serveur (à nouveau)</w:t>
      </w:r>
    </w:p>
    <w:p w:rsidR="00013EB5" w:rsidRPr="00B32FD3" w:rsidRDefault="00013EB5" w:rsidP="00AA7209">
      <w:pPr>
        <w:pStyle w:val="Paragraphedeliste"/>
        <w:numPr>
          <w:ilvl w:val="1"/>
          <w:numId w:val="4"/>
        </w:numPr>
        <w:jc w:val="both"/>
        <w:rPr>
          <w:rFonts w:ascii="Arial" w:hAnsi="Arial"/>
        </w:rPr>
      </w:pPr>
      <w:r w:rsidRPr="00B32FD3">
        <w:rPr>
          <w:rFonts w:ascii="Arial" w:hAnsi="Arial"/>
        </w:rPr>
        <w:t>Faire en sorte que le serveur redirige la page et non le site du host</w:t>
      </w:r>
    </w:p>
    <w:p w:rsidR="00013EB5" w:rsidRPr="00B32FD3" w:rsidRDefault="00013EB5" w:rsidP="00AA7209">
      <w:pPr>
        <w:pStyle w:val="Paragraphedeliste"/>
        <w:numPr>
          <w:ilvl w:val="2"/>
          <w:numId w:val="4"/>
        </w:numPr>
        <w:jc w:val="both"/>
        <w:rPr>
          <w:rFonts w:ascii="Arial" w:hAnsi="Arial"/>
        </w:rPr>
      </w:pPr>
    </w:p>
    <w:p w:rsidR="008915C3" w:rsidRPr="00B32FD3" w:rsidRDefault="00922D0A" w:rsidP="00AA7209">
      <w:pPr>
        <w:pStyle w:val="Paragraphedeliste"/>
        <w:numPr>
          <w:ilvl w:val="0"/>
          <w:numId w:val="4"/>
        </w:numPr>
        <w:jc w:val="both"/>
        <w:rPr>
          <w:rFonts w:ascii="Arial" w:hAnsi="Arial"/>
        </w:rPr>
      </w:pPr>
      <w:proofErr w:type="spellStart"/>
      <w:r w:rsidRPr="00B32FD3">
        <w:rPr>
          <w:rFonts w:ascii="Arial" w:hAnsi="Arial"/>
        </w:rPr>
        <w:t>Github</w:t>
      </w:r>
      <w:proofErr w:type="spellEnd"/>
      <w:r w:rsidR="00013EB5" w:rsidRPr="00B32FD3">
        <w:rPr>
          <w:rFonts w:ascii="Arial" w:hAnsi="Arial"/>
        </w:rPr>
        <w:t xml:space="preserve"> : </w:t>
      </w:r>
    </w:p>
    <w:p w:rsidR="004A22D6" w:rsidRPr="007F339F" w:rsidRDefault="00013EB5" w:rsidP="00AA7209">
      <w:pPr>
        <w:pStyle w:val="Paragraphedeliste"/>
        <w:numPr>
          <w:ilvl w:val="1"/>
          <w:numId w:val="4"/>
        </w:numPr>
        <w:jc w:val="both"/>
        <w:rPr>
          <w:rFonts w:ascii="Arial" w:hAnsi="Arial"/>
          <w:lang w:val="en-CA"/>
        </w:rPr>
      </w:pPr>
      <w:r w:rsidRPr="007F339F">
        <w:rPr>
          <w:rFonts w:ascii="Arial" w:hAnsi="Arial"/>
          <w:lang w:val="en-CA"/>
        </w:rPr>
        <w:t xml:space="preserve">ISI-MTL/ </w:t>
      </w:r>
      <w:proofErr w:type="spellStart"/>
      <w:r w:rsidRPr="007F339F">
        <w:rPr>
          <w:rFonts w:ascii="Arial" w:hAnsi="Arial"/>
          <w:lang w:val="en-CA"/>
        </w:rPr>
        <w:t>isaumon</w:t>
      </w:r>
      <w:proofErr w:type="spellEnd"/>
      <w:r w:rsidR="008915C3" w:rsidRPr="007F339F">
        <w:rPr>
          <w:rFonts w:ascii="Arial" w:hAnsi="Arial"/>
          <w:lang w:val="en-CA"/>
        </w:rPr>
        <w:t xml:space="preserve">  (github.com/ISI-MTL/</w:t>
      </w:r>
      <w:proofErr w:type="spellStart"/>
      <w:r w:rsidR="008915C3" w:rsidRPr="007F339F">
        <w:rPr>
          <w:rFonts w:ascii="Arial" w:hAnsi="Arial"/>
          <w:lang w:val="en-CA"/>
        </w:rPr>
        <w:t>isaumon</w:t>
      </w:r>
      <w:proofErr w:type="spellEnd"/>
      <w:r w:rsidR="008915C3" w:rsidRPr="007F339F">
        <w:rPr>
          <w:rFonts w:ascii="Arial" w:hAnsi="Arial"/>
          <w:lang w:val="en-CA"/>
        </w:rPr>
        <w:t>)</w:t>
      </w:r>
    </w:p>
    <w:p w:rsidR="00013EB5" w:rsidRPr="00B32FD3" w:rsidRDefault="00342EEC" w:rsidP="00AA7209">
      <w:pPr>
        <w:pStyle w:val="Paragraphedeliste"/>
        <w:numPr>
          <w:ilvl w:val="0"/>
          <w:numId w:val="4"/>
        </w:numPr>
        <w:jc w:val="both"/>
        <w:rPr>
          <w:rFonts w:ascii="Arial" w:hAnsi="Arial"/>
        </w:rPr>
      </w:pPr>
      <w:proofErr w:type="spellStart"/>
      <w:r w:rsidRPr="00B32FD3">
        <w:rPr>
          <w:rFonts w:ascii="Arial" w:hAnsi="Arial"/>
        </w:rPr>
        <w:t>Creation</w:t>
      </w:r>
      <w:proofErr w:type="spellEnd"/>
      <w:r w:rsidRPr="00B32FD3">
        <w:rPr>
          <w:rFonts w:ascii="Arial" w:hAnsi="Arial"/>
        </w:rPr>
        <w:t xml:space="preserve"> des dossiers</w:t>
      </w:r>
    </w:p>
    <w:p w:rsidR="00202523" w:rsidRDefault="00202523" w:rsidP="00AC335B">
      <w:pPr>
        <w:jc w:val="both"/>
        <w:rPr>
          <w:rFonts w:ascii="Arial" w:hAnsi="Arial"/>
        </w:rPr>
      </w:pPr>
    </w:p>
    <w:p w:rsidR="00AB186B" w:rsidRDefault="00AB186B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E30468" w:rsidRPr="00B32FD3" w:rsidRDefault="00A522A9" w:rsidP="00EF2971">
      <w:pPr>
        <w:spacing w:line="360" w:lineRule="auto"/>
        <w:jc w:val="both"/>
        <w:rPr>
          <w:rFonts w:ascii="Arial" w:hAnsi="Arial"/>
        </w:rPr>
      </w:pPr>
      <w:r w:rsidRPr="00B32FD3">
        <w:rPr>
          <w:rFonts w:ascii="Arial" w:hAnsi="Arial"/>
        </w:rPr>
        <w:lastRenderedPageBreak/>
        <w:t>2013-09-18</w:t>
      </w:r>
    </w:p>
    <w:p w:rsidR="005B235B" w:rsidRPr="00B32FD3" w:rsidRDefault="0026321C" w:rsidP="00C82E47">
      <w:pPr>
        <w:pStyle w:val="Titre2"/>
      </w:pPr>
      <w:r>
        <w:t>Introduction</w:t>
      </w:r>
    </w:p>
    <w:p w:rsidR="00C207B3" w:rsidRPr="00B32FD3" w:rsidRDefault="005B235B" w:rsidP="00EF2971">
      <w:pPr>
        <w:spacing w:line="360" w:lineRule="auto"/>
        <w:jc w:val="both"/>
        <w:rPr>
          <w:rFonts w:ascii="Arial" w:hAnsi="Arial"/>
        </w:rPr>
      </w:pPr>
      <w:r w:rsidRPr="00B32FD3">
        <w:rPr>
          <w:rFonts w:ascii="Arial" w:hAnsi="Arial"/>
        </w:rPr>
        <w:t>Bienvenu</w:t>
      </w:r>
      <w:r w:rsidR="004F23C8">
        <w:rPr>
          <w:rFonts w:ascii="Arial" w:hAnsi="Arial"/>
        </w:rPr>
        <w:t xml:space="preserve"> </w:t>
      </w:r>
      <w:proofErr w:type="spellStart"/>
      <w:r w:rsidR="004F23C8">
        <w:rPr>
          <w:rFonts w:ascii="Arial" w:hAnsi="Arial"/>
        </w:rPr>
        <w:t>saumonophile</w:t>
      </w:r>
      <w:proofErr w:type="spellEnd"/>
      <w:r w:rsidRPr="00B32FD3">
        <w:rPr>
          <w:rFonts w:ascii="Arial" w:hAnsi="Arial"/>
        </w:rPr>
        <w:t xml:space="preserve">, un site formé par des gens </w:t>
      </w:r>
      <w:r w:rsidR="00AA7209" w:rsidRPr="00B32FD3">
        <w:rPr>
          <w:rFonts w:ascii="Arial" w:hAnsi="Arial"/>
        </w:rPr>
        <w:t>passionnés</w:t>
      </w:r>
      <w:r w:rsidRPr="00B32FD3">
        <w:rPr>
          <w:rFonts w:ascii="Arial" w:hAnsi="Arial"/>
        </w:rPr>
        <w:t xml:space="preserve"> par ce poisson délicieux et </w:t>
      </w:r>
      <w:proofErr w:type="gramStart"/>
      <w:r w:rsidRPr="00B32FD3">
        <w:rPr>
          <w:rFonts w:ascii="Arial" w:hAnsi="Arial"/>
        </w:rPr>
        <w:t>nutritive</w:t>
      </w:r>
      <w:proofErr w:type="gramEnd"/>
      <w:r w:rsidRPr="00B32FD3">
        <w:rPr>
          <w:rFonts w:ascii="Arial" w:hAnsi="Arial"/>
        </w:rPr>
        <w:t xml:space="preserve"> qui est le saumon</w:t>
      </w:r>
      <w:del w:id="0" w:author="mguerrer" w:date="2013-09-19T09:09:00Z">
        <w:r w:rsidRPr="00B32FD3" w:rsidDel="00222E8B">
          <w:rPr>
            <w:rFonts w:ascii="Arial" w:hAnsi="Arial"/>
          </w:rPr>
          <w:delText>.</w:delText>
        </w:r>
        <w:r w:rsidR="00AA7209" w:rsidRPr="00B32FD3" w:rsidDel="00222E8B">
          <w:rPr>
            <w:rFonts w:ascii="Arial" w:hAnsi="Arial"/>
          </w:rPr>
          <w:delText xml:space="preserve">  Dans ce site</w:delText>
        </w:r>
      </w:del>
      <w:ins w:id="1" w:author="mguerrer" w:date="2013-09-19T09:09:00Z">
        <w:r w:rsidR="00222E8B">
          <w:rPr>
            <w:rFonts w:ascii="Arial" w:hAnsi="Arial"/>
          </w:rPr>
          <w:t>.</w:t>
        </w:r>
      </w:ins>
      <w:r w:rsidR="00AA7209" w:rsidRPr="00B32FD3">
        <w:rPr>
          <w:rFonts w:ascii="Arial" w:hAnsi="Arial"/>
        </w:rPr>
        <w:t xml:space="preserve"> </w:t>
      </w:r>
      <w:ins w:id="2" w:author="mguerrer" w:date="2013-09-19T09:11:00Z">
        <w:r w:rsidR="00222E8B">
          <w:rPr>
            <w:rFonts w:ascii="Arial" w:hAnsi="Arial"/>
          </w:rPr>
          <w:t>V</w:t>
        </w:r>
      </w:ins>
      <w:r w:rsidR="00AA7209" w:rsidRPr="00B32FD3">
        <w:rPr>
          <w:rFonts w:ascii="Arial" w:hAnsi="Arial"/>
        </w:rPr>
        <w:t>ous trouverez des recettes inspirées de partout dans le monde</w:t>
      </w:r>
      <w:r w:rsidR="003D127D" w:rsidRPr="00B32FD3">
        <w:rPr>
          <w:rFonts w:ascii="Arial" w:hAnsi="Arial"/>
        </w:rPr>
        <w:t xml:space="preserve">. </w:t>
      </w:r>
      <w:del w:id="3" w:author="mguerrer" w:date="2013-09-19T09:25:00Z">
        <w:r w:rsidR="003D127D" w:rsidRPr="00B32FD3" w:rsidDel="00E72599">
          <w:rPr>
            <w:rFonts w:ascii="Arial" w:hAnsi="Arial"/>
          </w:rPr>
          <w:delText>Nous vous présentons</w:delText>
        </w:r>
      </w:del>
      <w:ins w:id="4" w:author="mguerrer" w:date="2013-09-19T09:25:00Z">
        <w:r w:rsidR="00E72599">
          <w:rPr>
            <w:rFonts w:ascii="Arial" w:hAnsi="Arial"/>
          </w:rPr>
          <w:t>Vous trouverez également</w:t>
        </w:r>
      </w:ins>
      <w:r w:rsidR="003D127D" w:rsidRPr="00B32FD3">
        <w:rPr>
          <w:rFonts w:ascii="Arial" w:hAnsi="Arial"/>
        </w:rPr>
        <w:t xml:space="preserve"> sur </w:t>
      </w:r>
      <w:r w:rsidR="00DC6C5B" w:rsidRPr="00B32FD3">
        <w:rPr>
          <w:rFonts w:ascii="Arial" w:hAnsi="Arial"/>
        </w:rPr>
        <w:t>un plateau</w:t>
      </w:r>
      <w:r w:rsidR="003D127D" w:rsidRPr="00B32FD3">
        <w:rPr>
          <w:rFonts w:ascii="Arial" w:hAnsi="Arial"/>
        </w:rPr>
        <w:t xml:space="preserve">, des explications claires et concises au sujet des Omega 3 </w:t>
      </w:r>
      <w:r w:rsidR="006F3945">
        <w:rPr>
          <w:rFonts w:ascii="Arial" w:hAnsi="Arial"/>
        </w:rPr>
        <w:t xml:space="preserve">des protéines </w:t>
      </w:r>
      <w:r w:rsidR="003D127D" w:rsidRPr="00B32FD3">
        <w:rPr>
          <w:rFonts w:ascii="Arial" w:hAnsi="Arial"/>
        </w:rPr>
        <w:t xml:space="preserve">et autres nutriments qui nous </w:t>
      </w:r>
      <w:proofErr w:type="gramStart"/>
      <w:r w:rsidR="00EF2971">
        <w:rPr>
          <w:rFonts w:ascii="Arial" w:hAnsi="Arial"/>
        </w:rPr>
        <w:t>apporte</w:t>
      </w:r>
      <w:proofErr w:type="gramEnd"/>
      <w:r w:rsidR="003D127D" w:rsidRPr="00B32FD3">
        <w:rPr>
          <w:rFonts w:ascii="Arial" w:hAnsi="Arial"/>
        </w:rPr>
        <w:t xml:space="preserve"> la consommation du saumon.</w:t>
      </w:r>
    </w:p>
    <w:p w:rsidR="00BE4FA4" w:rsidRDefault="00C207B3" w:rsidP="003C74AB">
      <w:pPr>
        <w:pStyle w:val="Titre2"/>
      </w:pPr>
      <w:r w:rsidRPr="00B32FD3">
        <w:t>OMEGA 3</w:t>
      </w:r>
    </w:p>
    <w:p w:rsidR="00D14E11" w:rsidRPr="00D14E11" w:rsidRDefault="00D14E11" w:rsidP="00D14E11"/>
    <w:p w:rsidR="002537F1" w:rsidRDefault="00BD47E4" w:rsidP="00EF2971">
      <w:pPr>
        <w:spacing w:line="360" w:lineRule="auto"/>
        <w:jc w:val="both"/>
        <w:rPr>
          <w:ins w:id="5" w:author="mguerrer" w:date="2013-09-19T11:30:00Z"/>
          <w:rFonts w:ascii="Arial" w:hAnsi="Arial"/>
        </w:rPr>
      </w:pPr>
      <w:r>
        <w:rPr>
          <w:rFonts w:ascii="Arial" w:hAnsi="Arial"/>
        </w:rPr>
        <w:t>I</w:t>
      </w:r>
      <w:r w:rsidR="00AC3B7E" w:rsidRPr="00B32FD3">
        <w:rPr>
          <w:rFonts w:ascii="Arial" w:hAnsi="Arial"/>
        </w:rPr>
        <w:t xml:space="preserve">l est </w:t>
      </w:r>
      <w:r w:rsidR="00692BE0">
        <w:rPr>
          <w:rFonts w:ascii="Arial" w:hAnsi="Arial"/>
        </w:rPr>
        <w:t xml:space="preserve">tellement </w:t>
      </w:r>
      <w:r w:rsidR="00AC3B7E" w:rsidRPr="00B32FD3">
        <w:rPr>
          <w:rFonts w:ascii="Arial" w:hAnsi="Arial"/>
        </w:rPr>
        <w:t>courant d’entendre dire que le saumon con</w:t>
      </w:r>
      <w:r w:rsidR="003228A6" w:rsidRPr="00B32FD3">
        <w:rPr>
          <w:rFonts w:ascii="Arial" w:hAnsi="Arial"/>
        </w:rPr>
        <w:t>ti</w:t>
      </w:r>
      <w:r w:rsidR="00692BE0">
        <w:rPr>
          <w:rFonts w:ascii="Arial" w:hAnsi="Arial"/>
        </w:rPr>
        <w:t xml:space="preserve">enne </w:t>
      </w:r>
      <w:r w:rsidR="009155A3">
        <w:rPr>
          <w:rFonts w:ascii="Arial" w:hAnsi="Arial"/>
        </w:rPr>
        <w:t>de l’O</w:t>
      </w:r>
      <w:r w:rsidR="00D56AC8">
        <w:rPr>
          <w:rFonts w:ascii="Arial" w:hAnsi="Arial"/>
        </w:rPr>
        <w:t>mega-3</w:t>
      </w:r>
      <w:r w:rsidR="00F17C22">
        <w:rPr>
          <w:rFonts w:ascii="Arial" w:hAnsi="Arial"/>
        </w:rPr>
        <w:t>,</w:t>
      </w:r>
      <w:r w:rsidR="00AC3B7E" w:rsidRPr="00B32FD3">
        <w:rPr>
          <w:rFonts w:ascii="Arial" w:hAnsi="Arial"/>
        </w:rPr>
        <w:t xml:space="preserve"> </w:t>
      </w:r>
      <w:r w:rsidR="00137465">
        <w:rPr>
          <w:rFonts w:ascii="Arial" w:hAnsi="Arial"/>
        </w:rPr>
        <w:t xml:space="preserve">qu’on </w:t>
      </w:r>
      <w:r w:rsidR="00692BE0">
        <w:rPr>
          <w:rFonts w:ascii="Arial" w:hAnsi="Arial"/>
        </w:rPr>
        <w:t xml:space="preserve">ne </w:t>
      </w:r>
      <w:r w:rsidR="00137465">
        <w:rPr>
          <w:rFonts w:ascii="Arial" w:hAnsi="Arial"/>
        </w:rPr>
        <w:t xml:space="preserve">se demande plus qu’est </w:t>
      </w:r>
      <w:r w:rsidR="00F17C22">
        <w:rPr>
          <w:rFonts w:ascii="Arial" w:hAnsi="Arial"/>
        </w:rPr>
        <w:t xml:space="preserve">ce </w:t>
      </w:r>
      <w:del w:id="6" w:author="mguerrer" w:date="2013-09-19T11:33:00Z">
        <w:r w:rsidR="00F17C22" w:rsidDel="00F21C60">
          <w:rPr>
            <w:rFonts w:ascii="Arial" w:hAnsi="Arial"/>
          </w:rPr>
          <w:delText xml:space="preserve">qu’on </w:delText>
        </w:r>
      </w:del>
      <w:ins w:id="7" w:author="mguerrer" w:date="2013-09-19T11:33:00Z">
        <w:r w:rsidR="00F21C60">
          <w:rPr>
            <w:rFonts w:ascii="Arial" w:hAnsi="Arial"/>
          </w:rPr>
          <w:t xml:space="preserve">cela </w:t>
        </w:r>
      </w:ins>
      <w:r w:rsidR="00CD4AF2">
        <w:rPr>
          <w:rFonts w:ascii="Arial" w:hAnsi="Arial"/>
        </w:rPr>
        <w:t xml:space="preserve">cette molécule </w:t>
      </w:r>
      <w:r w:rsidR="00F17C22">
        <w:rPr>
          <w:rFonts w:ascii="Arial" w:hAnsi="Arial"/>
        </w:rPr>
        <w:t xml:space="preserve">veut dire </w:t>
      </w:r>
      <w:del w:id="8" w:author="mguerrer" w:date="2013-09-19T11:33:00Z">
        <w:r w:rsidR="00F17C22" w:rsidDel="00F21C60">
          <w:rPr>
            <w:rFonts w:ascii="Arial" w:hAnsi="Arial"/>
          </w:rPr>
          <w:delText xml:space="preserve">par Omega-3 </w:delText>
        </w:r>
      </w:del>
      <w:r w:rsidR="00F17C22">
        <w:rPr>
          <w:rFonts w:ascii="Arial" w:hAnsi="Arial"/>
        </w:rPr>
        <w:t>et pourquoi c’est bon pour la santé.</w:t>
      </w:r>
      <w:r w:rsidR="00B26165">
        <w:rPr>
          <w:rFonts w:ascii="Arial" w:hAnsi="Arial"/>
        </w:rPr>
        <w:t xml:space="preserve"> </w:t>
      </w:r>
    </w:p>
    <w:p w:rsidR="00E57C32" w:rsidRDefault="00B26165" w:rsidP="00EF2971">
      <w:pPr>
        <w:spacing w:line="360" w:lineRule="auto"/>
        <w:jc w:val="both"/>
        <w:rPr>
          <w:rFonts w:ascii="Arial" w:hAnsi="Arial"/>
        </w:rPr>
      </w:pPr>
      <w:del w:id="9" w:author="mguerrer" w:date="2013-09-19T11:30:00Z">
        <w:r w:rsidDel="00284CAD">
          <w:rPr>
            <w:rFonts w:ascii="Arial" w:hAnsi="Arial"/>
          </w:rPr>
          <w:delText>C’est</w:delText>
        </w:r>
        <w:r w:rsidR="0059345E" w:rsidDel="00284CAD">
          <w:rPr>
            <w:rFonts w:ascii="Arial" w:hAnsi="Arial"/>
          </w:rPr>
          <w:delText xml:space="preserve"> presque</w:delText>
        </w:r>
        <w:r w:rsidDel="00284CAD">
          <w:rPr>
            <w:rFonts w:ascii="Arial" w:hAnsi="Arial"/>
          </w:rPr>
          <w:delText xml:space="preserve"> </w:delText>
        </w:r>
        <w:r w:rsidR="00E773C4" w:rsidDel="00284CAD">
          <w:rPr>
            <w:rFonts w:ascii="Arial" w:hAnsi="Arial"/>
          </w:rPr>
          <w:delText>devenu</w:delText>
        </w:r>
        <w:r w:rsidR="0059345E" w:rsidDel="00284CAD">
          <w:rPr>
            <w:rFonts w:ascii="Arial" w:hAnsi="Arial"/>
          </w:rPr>
          <w:delText xml:space="preserve"> </w:delText>
        </w:r>
        <w:r w:rsidDel="00284CAD">
          <w:rPr>
            <w:rFonts w:ascii="Arial" w:hAnsi="Arial"/>
          </w:rPr>
          <w:delText xml:space="preserve">un </w:delText>
        </w:r>
        <w:r w:rsidR="00E773C4" w:rsidDel="00284CAD">
          <w:rPr>
            <w:rFonts w:ascii="Arial" w:hAnsi="Arial"/>
          </w:rPr>
          <w:delText>concept</w:delText>
        </w:r>
        <w:r w:rsidDel="00284CAD">
          <w:rPr>
            <w:rFonts w:ascii="Arial" w:hAnsi="Arial"/>
          </w:rPr>
          <w:delText xml:space="preserve"> </w:delText>
        </w:r>
        <w:r w:rsidR="00D175C4" w:rsidDel="00284CAD">
          <w:rPr>
            <w:rFonts w:ascii="Arial" w:hAnsi="Arial"/>
          </w:rPr>
          <w:delText>« </w:delText>
        </w:r>
        <w:r w:rsidR="00E773C4" w:rsidDel="00284CAD">
          <w:rPr>
            <w:rFonts w:ascii="Arial" w:hAnsi="Arial"/>
          </w:rPr>
          <w:delText>inné</w:delText>
        </w:r>
        <w:r w:rsidR="00D175C4" w:rsidDel="00284CAD">
          <w:rPr>
            <w:rFonts w:ascii="Arial" w:hAnsi="Arial"/>
          </w:rPr>
          <w:delText xml:space="preserve"> » ou </w:delText>
        </w:r>
        <w:r w:rsidDel="00284CAD">
          <w:rPr>
            <w:rFonts w:ascii="Arial" w:hAnsi="Arial"/>
          </w:rPr>
          <w:delText>qu’on</w:delText>
        </w:r>
        <w:r w:rsidR="00D175C4" w:rsidDel="00284CAD">
          <w:rPr>
            <w:rFonts w:ascii="Arial" w:hAnsi="Arial"/>
          </w:rPr>
          <w:delText xml:space="preserve"> </w:delText>
        </w:r>
        <w:r w:rsidDel="00284CAD">
          <w:rPr>
            <w:rFonts w:ascii="Arial" w:hAnsi="Arial"/>
          </w:rPr>
          <w:delText xml:space="preserve">devrait </w:delText>
        </w:r>
        <w:r w:rsidR="00D175C4" w:rsidDel="00284CAD">
          <w:rPr>
            <w:rFonts w:ascii="Arial" w:hAnsi="Arial"/>
          </w:rPr>
          <w:delText>acquérir</w:delText>
        </w:r>
        <w:r w:rsidDel="00284CAD">
          <w:rPr>
            <w:rFonts w:ascii="Arial" w:hAnsi="Arial"/>
          </w:rPr>
          <w:delText xml:space="preserve"> seulement de </w:delText>
        </w:r>
        <w:r w:rsidR="001F66EC" w:rsidDel="00284CAD">
          <w:rPr>
            <w:rFonts w:ascii="Arial" w:hAnsi="Arial"/>
          </w:rPr>
          <w:delText>voir</w:delText>
        </w:r>
        <w:r w:rsidDel="00284CAD">
          <w:rPr>
            <w:rFonts w:ascii="Arial" w:hAnsi="Arial"/>
          </w:rPr>
          <w:delText xml:space="preserve"> la chair rose de ce poisson, </w:delText>
        </w:r>
        <w:r w:rsidR="00D175C4" w:rsidDel="00284CAD">
          <w:rPr>
            <w:rFonts w:ascii="Arial" w:hAnsi="Arial"/>
          </w:rPr>
          <w:delText xml:space="preserve">quelque chose comme </w:delText>
        </w:r>
        <w:r w:rsidDel="00284CAD">
          <w:rPr>
            <w:rFonts w:ascii="Arial" w:hAnsi="Arial"/>
          </w:rPr>
          <w:delText>dire que le ciel est bleu.</w:delText>
        </w:r>
        <w:r w:rsidR="00F17C22" w:rsidDel="00284CAD">
          <w:rPr>
            <w:rFonts w:ascii="Arial" w:hAnsi="Arial"/>
          </w:rPr>
          <w:delText xml:space="preserve"> </w:delText>
        </w:r>
      </w:del>
    </w:p>
    <w:p w:rsidR="00441FF3" w:rsidRPr="00B94DC3" w:rsidRDefault="00E57C32" w:rsidP="00EF2971">
      <w:pPr>
        <w:spacing w:line="360" w:lineRule="auto"/>
        <w:jc w:val="both"/>
        <w:rPr>
          <w:rFonts w:ascii="Arial" w:hAnsi="Arial"/>
          <w:b/>
        </w:rPr>
      </w:pPr>
      <w:r w:rsidRPr="00E57C32">
        <w:rPr>
          <w:rFonts w:ascii="Arial" w:hAnsi="Arial"/>
          <w:b/>
        </w:rPr>
        <w:t>Ainsi quand un enfant nous demande le significat des Omega-3, on a envie de lui</w:t>
      </w:r>
      <w:r w:rsidR="00E1564D">
        <w:rPr>
          <w:rFonts w:ascii="Arial" w:hAnsi="Arial"/>
          <w:b/>
        </w:rPr>
        <w:t xml:space="preserve"> montrer un saumon </w:t>
      </w:r>
      <w:r w:rsidR="006E47BA">
        <w:rPr>
          <w:rFonts w:ascii="Arial" w:hAnsi="Arial"/>
          <w:b/>
        </w:rPr>
        <w:t>sorti</w:t>
      </w:r>
      <w:r w:rsidR="00E1564D">
        <w:rPr>
          <w:rFonts w:ascii="Arial" w:hAnsi="Arial"/>
          <w:b/>
        </w:rPr>
        <w:t xml:space="preserve"> du congélateur</w:t>
      </w:r>
      <w:r w:rsidR="006E47BA">
        <w:rPr>
          <w:rFonts w:ascii="Arial" w:hAnsi="Arial"/>
          <w:b/>
        </w:rPr>
        <w:t>,</w:t>
      </w:r>
      <w:r w:rsidR="00E1564D">
        <w:rPr>
          <w:rFonts w:ascii="Arial" w:hAnsi="Arial"/>
          <w:b/>
        </w:rPr>
        <w:t xml:space="preserve"> pour qu’il comprenne </w:t>
      </w:r>
      <w:r w:rsidR="001F66EC">
        <w:rPr>
          <w:rFonts w:ascii="Arial" w:hAnsi="Arial"/>
          <w:b/>
        </w:rPr>
        <w:t xml:space="preserve">comme nous le concept </w:t>
      </w:r>
      <w:r w:rsidR="006E47BA">
        <w:rPr>
          <w:rFonts w:ascii="Arial" w:hAnsi="Arial"/>
          <w:b/>
        </w:rPr>
        <w:t xml:space="preserve">seulement </w:t>
      </w:r>
      <w:r w:rsidR="001F66EC">
        <w:rPr>
          <w:rFonts w:ascii="Arial" w:hAnsi="Arial"/>
          <w:b/>
        </w:rPr>
        <w:t>en regardant le saumon</w:t>
      </w:r>
      <w:r w:rsidR="00E1564D">
        <w:rPr>
          <w:rFonts w:ascii="Arial" w:hAnsi="Arial"/>
          <w:b/>
        </w:rPr>
        <w:t>.</w:t>
      </w:r>
      <w:bookmarkStart w:id="10" w:name="_GoBack"/>
      <w:bookmarkEnd w:id="10"/>
    </w:p>
    <w:p w:rsidR="00AC3B7E" w:rsidRPr="00B32FD3" w:rsidRDefault="00EC2BAF" w:rsidP="00EC2BAF">
      <w:pPr>
        <w:pStyle w:val="Titre3"/>
      </w:pPr>
      <w:r>
        <w:t>Définition</w:t>
      </w:r>
    </w:p>
    <w:p w:rsidR="003655CD" w:rsidRDefault="009A07CF" w:rsidP="00EF2971">
      <w:pPr>
        <w:spacing w:line="360" w:lineRule="auto"/>
        <w:jc w:val="both"/>
        <w:rPr>
          <w:rFonts w:ascii="Arial" w:hAnsi="Arial"/>
        </w:rPr>
      </w:pPr>
      <w:r w:rsidRPr="00B32FD3">
        <w:rPr>
          <w:rFonts w:ascii="Arial" w:hAnsi="Arial"/>
        </w:rPr>
        <w:t>L</w:t>
      </w:r>
      <w:r w:rsidR="00652353">
        <w:rPr>
          <w:rFonts w:ascii="Arial" w:hAnsi="Arial"/>
        </w:rPr>
        <w:t>es Omega 3 se sont des acides gras polyinsaturés</w:t>
      </w:r>
      <w:r w:rsidR="00F74A08">
        <w:rPr>
          <w:rFonts w:ascii="Arial" w:hAnsi="Arial"/>
        </w:rPr>
        <w:t>(1)</w:t>
      </w:r>
      <w:r w:rsidR="001A412C">
        <w:rPr>
          <w:rFonts w:ascii="Arial" w:hAnsi="Arial"/>
        </w:rPr>
        <w:t xml:space="preserve"> d’origine végétale ou animale</w:t>
      </w:r>
      <w:r w:rsidR="003655CD">
        <w:rPr>
          <w:rFonts w:ascii="Arial" w:hAnsi="Arial"/>
        </w:rPr>
        <w:t xml:space="preserve">. </w:t>
      </w:r>
      <w:r w:rsidR="001A412C">
        <w:rPr>
          <w:rFonts w:ascii="Arial" w:hAnsi="Arial"/>
        </w:rPr>
        <w:t>Ils</w:t>
      </w:r>
      <w:r w:rsidR="00F515AA">
        <w:rPr>
          <w:rFonts w:ascii="Arial" w:hAnsi="Arial"/>
        </w:rPr>
        <w:t xml:space="preserve"> sont considérés essentiels puisque le corps humain a besoin de ces molécules et qu’il n’est pas capable de les produire.</w:t>
      </w:r>
      <w:r w:rsidR="003655CD">
        <w:rPr>
          <w:rFonts w:ascii="Arial" w:hAnsi="Arial"/>
        </w:rPr>
        <w:t xml:space="preserve"> </w:t>
      </w:r>
    </w:p>
    <w:p w:rsidR="00C1392A" w:rsidRPr="00D454ED" w:rsidRDefault="002C2536" w:rsidP="00D454ED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Ils y a trois </w:t>
      </w:r>
      <w:r w:rsidR="002D39A8">
        <w:rPr>
          <w:rFonts w:ascii="Arial" w:hAnsi="Arial"/>
        </w:rPr>
        <w:t>principaux</w:t>
      </w:r>
      <w:r>
        <w:rPr>
          <w:rFonts w:ascii="Arial" w:hAnsi="Arial"/>
        </w:rPr>
        <w:t xml:space="preserve"> types d’Omega-3, l’</w:t>
      </w:r>
      <w:r w:rsidRPr="002C2536">
        <w:rPr>
          <w:rFonts w:ascii="Arial" w:hAnsi="Arial"/>
        </w:rPr>
        <w:t xml:space="preserve">acide </w:t>
      </w:r>
      <w:proofErr w:type="spellStart"/>
      <w:r w:rsidRPr="002C2536">
        <w:rPr>
          <w:rFonts w:ascii="Arial" w:hAnsi="Arial"/>
        </w:rPr>
        <w:t>docosahexaénoïque</w:t>
      </w:r>
      <w:proofErr w:type="spellEnd"/>
      <w:r w:rsidR="00CC41FA">
        <w:rPr>
          <w:rFonts w:ascii="Arial" w:hAnsi="Arial"/>
        </w:rPr>
        <w:t xml:space="preserve"> (DHT), l’acide </w:t>
      </w:r>
      <w:proofErr w:type="spellStart"/>
      <w:r w:rsidR="00CC41FA" w:rsidRPr="00CC41FA">
        <w:rPr>
          <w:rFonts w:ascii="Arial" w:hAnsi="Arial"/>
        </w:rPr>
        <w:t>eicosapentaénoïque</w:t>
      </w:r>
      <w:proofErr w:type="spellEnd"/>
      <w:r w:rsidR="00CC41FA">
        <w:rPr>
          <w:rFonts w:ascii="Arial" w:hAnsi="Arial"/>
        </w:rPr>
        <w:t xml:space="preserve"> (EPA)</w:t>
      </w:r>
      <w:r w:rsidR="00346EDC">
        <w:rPr>
          <w:rFonts w:ascii="Arial" w:hAnsi="Arial"/>
        </w:rPr>
        <w:t xml:space="preserve"> et </w:t>
      </w:r>
      <w:proofErr w:type="gramStart"/>
      <w:r w:rsidR="00346EDC">
        <w:rPr>
          <w:rFonts w:ascii="Arial" w:hAnsi="Arial"/>
        </w:rPr>
        <w:t xml:space="preserve">le </w:t>
      </w:r>
      <w:r w:rsidR="00346EDC" w:rsidRPr="00346EDC">
        <w:rPr>
          <w:rFonts w:ascii="Arial" w:hAnsi="Arial"/>
        </w:rPr>
        <w:t>acide</w:t>
      </w:r>
      <w:proofErr w:type="gramEnd"/>
      <w:r w:rsidR="00346EDC" w:rsidRPr="00346EDC">
        <w:rPr>
          <w:rFonts w:ascii="Arial" w:hAnsi="Arial"/>
        </w:rPr>
        <w:t xml:space="preserve"> alpha-</w:t>
      </w:r>
      <w:proofErr w:type="spellStart"/>
      <w:r w:rsidR="00346EDC" w:rsidRPr="00346EDC">
        <w:rPr>
          <w:rFonts w:ascii="Arial" w:hAnsi="Arial"/>
        </w:rPr>
        <w:t>linolénique</w:t>
      </w:r>
      <w:proofErr w:type="spellEnd"/>
      <w:r w:rsidR="00346EDC">
        <w:rPr>
          <w:rFonts w:ascii="Arial" w:hAnsi="Arial"/>
        </w:rPr>
        <w:t xml:space="preserve"> (ALA)</w:t>
      </w:r>
      <w:r w:rsidR="00A107FD">
        <w:rPr>
          <w:rFonts w:ascii="Arial" w:hAnsi="Arial"/>
        </w:rPr>
        <w:t>.</w:t>
      </w:r>
      <w:r w:rsidR="00E228DD">
        <w:rPr>
          <w:rFonts w:ascii="Arial" w:hAnsi="Arial"/>
        </w:rPr>
        <w:t xml:space="preserve"> </w:t>
      </w:r>
      <w:r w:rsidR="005B51B2">
        <w:rPr>
          <w:rFonts w:ascii="Arial" w:hAnsi="Arial"/>
        </w:rPr>
        <w:t>Le DTH et le EPA se trouve</w:t>
      </w:r>
      <w:r w:rsidR="00EB30A8">
        <w:rPr>
          <w:rFonts w:ascii="Arial" w:hAnsi="Arial"/>
        </w:rPr>
        <w:t>nt</w:t>
      </w:r>
      <w:r w:rsidR="005B51B2">
        <w:rPr>
          <w:rFonts w:ascii="Arial" w:hAnsi="Arial"/>
        </w:rPr>
        <w:t xml:space="preserve"> principalement dans les poissons gras et l’ALA se trouve principalement dans les huiles végétaux et de noix</w:t>
      </w:r>
      <w:r w:rsidR="005E42C8">
        <w:rPr>
          <w:rFonts w:ascii="Arial" w:hAnsi="Arial"/>
        </w:rPr>
        <w:t>, tel que ceux</w:t>
      </w:r>
      <w:r w:rsidR="005B51B2">
        <w:rPr>
          <w:rFonts w:ascii="Arial" w:hAnsi="Arial"/>
        </w:rPr>
        <w:t xml:space="preserve"> </w:t>
      </w:r>
      <w:commentRangeStart w:id="11"/>
      <w:r w:rsidR="005B51B2">
        <w:rPr>
          <w:rFonts w:ascii="Arial" w:hAnsi="Arial"/>
        </w:rPr>
        <w:t>d’</w:t>
      </w:r>
      <w:r w:rsidR="009A4067">
        <w:rPr>
          <w:rFonts w:ascii="Arial" w:hAnsi="Arial"/>
        </w:rPr>
        <w:t xml:space="preserve">olive, </w:t>
      </w:r>
      <w:r w:rsidR="00D93F64">
        <w:rPr>
          <w:rFonts w:ascii="Arial" w:hAnsi="Arial"/>
        </w:rPr>
        <w:t xml:space="preserve">colza, </w:t>
      </w:r>
      <w:r w:rsidR="009A4067">
        <w:rPr>
          <w:rFonts w:ascii="Arial" w:hAnsi="Arial"/>
        </w:rPr>
        <w:t xml:space="preserve">canola et </w:t>
      </w:r>
      <w:r w:rsidR="005E42C8">
        <w:rPr>
          <w:rFonts w:ascii="Arial" w:hAnsi="Arial"/>
        </w:rPr>
        <w:t>soya.</w:t>
      </w:r>
      <w:commentRangeEnd w:id="11"/>
      <w:r w:rsidR="00761638">
        <w:rPr>
          <w:rStyle w:val="Marquedecommentaire"/>
        </w:rPr>
        <w:commentReference w:id="11"/>
      </w:r>
    </w:p>
    <w:p w:rsidR="00C1392A" w:rsidRDefault="00C1392A" w:rsidP="00C1392A">
      <w:pPr>
        <w:pStyle w:val="Titre3"/>
      </w:pPr>
      <w:r>
        <w:t>Bénéfices</w:t>
      </w:r>
    </w:p>
    <w:p w:rsidR="007F3CB0" w:rsidRPr="007F3CB0" w:rsidRDefault="007F3CB0" w:rsidP="007F3CB0"/>
    <w:p w:rsidR="00C1392A" w:rsidRPr="00C1392A" w:rsidRDefault="009A07CF" w:rsidP="00C1392A">
      <w:pPr>
        <w:pStyle w:val="Titre3"/>
      </w:pPr>
      <w:r w:rsidRPr="00B32FD3">
        <w:t>Nutrition</w:t>
      </w:r>
      <w:r w:rsidR="00C1392A">
        <w:t xml:space="preserve"> et sources</w:t>
      </w:r>
    </w:p>
    <w:p w:rsidR="00BE4FA4" w:rsidRDefault="00BE4FA4" w:rsidP="00BE4FA4"/>
    <w:p w:rsidR="009B07E5" w:rsidRPr="00B32FD3" w:rsidRDefault="009B07E5" w:rsidP="00EF2971">
      <w:pPr>
        <w:spacing w:line="360" w:lineRule="auto"/>
        <w:jc w:val="both"/>
        <w:rPr>
          <w:rFonts w:ascii="Arial" w:hAnsi="Arial"/>
        </w:rPr>
      </w:pPr>
      <w:r w:rsidRPr="00B32FD3">
        <w:rPr>
          <w:rFonts w:ascii="Arial" w:hAnsi="Arial"/>
        </w:rPr>
        <w:t>On est ce qu’on mange…</w:t>
      </w:r>
    </w:p>
    <w:p w:rsidR="009B07E5" w:rsidRPr="00B32FD3" w:rsidRDefault="009B07E5" w:rsidP="00EF2971">
      <w:pPr>
        <w:spacing w:line="360" w:lineRule="auto"/>
        <w:jc w:val="both"/>
        <w:rPr>
          <w:rFonts w:ascii="Arial" w:hAnsi="Arial"/>
        </w:rPr>
      </w:pPr>
      <w:r w:rsidRPr="00B32FD3">
        <w:rPr>
          <w:rFonts w:ascii="Arial" w:hAnsi="Arial"/>
        </w:rPr>
        <w:lastRenderedPageBreak/>
        <w:t xml:space="preserve">Si le proverbe est vrai et qu’on est ce que on mange, sans doute on devrait tous inclure le de saumon dans notre diète, </w:t>
      </w:r>
    </w:p>
    <w:p w:rsidR="009A07CF" w:rsidRDefault="00CF6BE4" w:rsidP="00EF2971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Le corps humain à</w:t>
      </w:r>
      <w:r w:rsidR="00BE4FA4">
        <w:rPr>
          <w:rFonts w:ascii="Arial" w:hAnsi="Arial"/>
        </w:rPr>
        <w:t xml:space="preserve"> besoin d’un à deux grammes d’</w:t>
      </w:r>
      <w:proofErr w:type="spellStart"/>
      <w:r w:rsidR="00731F50">
        <w:rPr>
          <w:rFonts w:ascii="Arial" w:hAnsi="Arial"/>
        </w:rPr>
        <w:t>omega</w:t>
      </w:r>
      <w:proofErr w:type="spellEnd"/>
      <w:r w:rsidR="00731F50">
        <w:rPr>
          <w:rFonts w:ascii="Arial" w:hAnsi="Arial"/>
        </w:rPr>
        <w:t>-3 par jour idéalement</w:t>
      </w:r>
      <w:r w:rsidR="009A3FB0">
        <w:rPr>
          <w:rFonts w:ascii="Arial" w:hAnsi="Arial"/>
        </w:rPr>
        <w:t xml:space="preserve">. </w:t>
      </w:r>
      <w:r w:rsidR="00C908A3">
        <w:rPr>
          <w:rFonts w:ascii="Arial" w:hAnsi="Arial"/>
        </w:rPr>
        <w:t xml:space="preserve">Le saumon contienne entre </w:t>
      </w:r>
    </w:p>
    <w:p w:rsidR="005B235B" w:rsidRPr="00B32FD3" w:rsidRDefault="005B235B" w:rsidP="00EF2971">
      <w:pPr>
        <w:spacing w:line="360" w:lineRule="auto"/>
        <w:jc w:val="both"/>
        <w:rPr>
          <w:rFonts w:ascii="Arial" w:hAnsi="Arial"/>
        </w:rPr>
      </w:pPr>
      <w:r w:rsidRPr="00B32FD3">
        <w:rPr>
          <w:rFonts w:ascii="Arial" w:hAnsi="Arial"/>
        </w:rPr>
        <w:t xml:space="preserve">Loin de </w:t>
      </w:r>
      <w:proofErr w:type="spellStart"/>
      <w:r w:rsidRPr="00B32FD3">
        <w:rPr>
          <w:rFonts w:ascii="Arial" w:hAnsi="Arial"/>
        </w:rPr>
        <w:t>recommender</w:t>
      </w:r>
      <w:proofErr w:type="spellEnd"/>
      <w:r w:rsidRPr="00B32FD3">
        <w:rPr>
          <w:rFonts w:ascii="Arial" w:hAnsi="Arial"/>
        </w:rPr>
        <w:t xml:space="preserve"> une </w:t>
      </w:r>
      <w:proofErr w:type="spellStart"/>
      <w:r w:rsidRPr="00B32FD3">
        <w:rPr>
          <w:rFonts w:ascii="Arial" w:hAnsi="Arial"/>
        </w:rPr>
        <w:t>diete</w:t>
      </w:r>
      <w:proofErr w:type="spellEnd"/>
      <w:r w:rsidRPr="00B32FD3">
        <w:rPr>
          <w:rFonts w:ascii="Arial" w:hAnsi="Arial"/>
        </w:rPr>
        <w:t xml:space="preserve"> base sur le saumon mais qu’inclut le saumon.</w:t>
      </w:r>
    </w:p>
    <w:p w:rsidR="00776768" w:rsidRPr="00B32FD3" w:rsidRDefault="00776768" w:rsidP="00EF2971">
      <w:pPr>
        <w:spacing w:line="360" w:lineRule="auto"/>
        <w:jc w:val="both"/>
        <w:rPr>
          <w:rFonts w:ascii="Arial" w:hAnsi="Arial"/>
        </w:rPr>
      </w:pPr>
    </w:p>
    <w:p w:rsidR="00CD76EF" w:rsidRPr="00B32FD3" w:rsidRDefault="00216592" w:rsidP="00EF2971">
      <w:pPr>
        <w:spacing w:line="360" w:lineRule="auto"/>
        <w:jc w:val="both"/>
        <w:rPr>
          <w:rFonts w:ascii="Arial" w:hAnsi="Arial"/>
        </w:rPr>
      </w:pPr>
      <w:r w:rsidRPr="00B32FD3">
        <w:rPr>
          <w:rFonts w:ascii="Arial" w:hAnsi="Arial"/>
        </w:rPr>
        <w:t xml:space="preserve">Sushi, </w:t>
      </w:r>
      <w:proofErr w:type="spellStart"/>
      <w:r w:rsidRPr="00B32FD3">
        <w:rPr>
          <w:rFonts w:ascii="Arial" w:hAnsi="Arial"/>
        </w:rPr>
        <w:t>ceviche</w:t>
      </w:r>
      <w:proofErr w:type="spellEnd"/>
      <w:r w:rsidRPr="00B32FD3">
        <w:rPr>
          <w:rFonts w:ascii="Arial" w:hAnsi="Arial"/>
        </w:rPr>
        <w:t xml:space="preserve">, </w:t>
      </w:r>
      <w:proofErr w:type="spellStart"/>
      <w:r w:rsidRPr="00B32FD3">
        <w:rPr>
          <w:rFonts w:ascii="Arial" w:hAnsi="Arial"/>
        </w:rPr>
        <w:t>tartar</w:t>
      </w:r>
      <w:proofErr w:type="spellEnd"/>
      <w:r w:rsidRPr="00B32FD3">
        <w:rPr>
          <w:rFonts w:ascii="Arial" w:hAnsi="Arial"/>
        </w:rPr>
        <w:t xml:space="preserve">, brochette, </w:t>
      </w:r>
    </w:p>
    <w:sectPr w:rsidR="00CD76EF" w:rsidRPr="00B32FD3" w:rsidSect="004F2240"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1" w:author="mguerrer" w:date="2013-09-19T15:58:00Z" w:initials="m">
    <w:p w:rsidR="007F3CB0" w:rsidRPr="007F3CB0" w:rsidRDefault="00761638" w:rsidP="007F3CB0">
      <w:pPr>
        <w:pStyle w:val="Titre1"/>
        <w:shd w:val="clear" w:color="auto" w:fill="FFFFFF"/>
        <w:spacing w:before="0"/>
        <w:rPr>
          <w:rFonts w:ascii="Arial" w:hAnsi="Arial" w:cs="Arial"/>
          <w:color w:val="333333"/>
          <w:sz w:val="12"/>
          <w:szCs w:val="12"/>
          <w:lang w:val="en-CA"/>
        </w:rPr>
      </w:pPr>
      <w:r>
        <w:rPr>
          <w:rStyle w:val="Marquedecommentaire"/>
        </w:rPr>
        <w:annotationRef/>
      </w:r>
      <w:r w:rsidR="007F3CB0" w:rsidRPr="007F3CB0">
        <w:rPr>
          <w:rFonts w:ascii="Arial" w:hAnsi="Arial" w:cs="Arial"/>
          <w:color w:val="333333"/>
          <w:sz w:val="12"/>
          <w:szCs w:val="12"/>
          <w:lang w:val="en-CA"/>
        </w:rPr>
        <w:t xml:space="preserve">The Scientific American Healthy Aging Brain: The Neuroscience of Making </w:t>
      </w:r>
      <w:proofErr w:type="gramStart"/>
      <w:r w:rsidR="007F3CB0" w:rsidRPr="007F3CB0">
        <w:rPr>
          <w:rFonts w:ascii="Arial" w:hAnsi="Arial" w:cs="Arial"/>
          <w:color w:val="333333"/>
          <w:sz w:val="12"/>
          <w:szCs w:val="12"/>
          <w:lang w:val="en-CA"/>
        </w:rPr>
        <w:t>the ...</w:t>
      </w:r>
      <w:proofErr w:type="gramEnd"/>
    </w:p>
    <w:p w:rsidR="00761638" w:rsidRDefault="007F3CB0" w:rsidP="007F3CB0">
      <w:pPr>
        <w:pStyle w:val="Commentaire"/>
      </w:pPr>
      <w:r w:rsidRPr="007F3CB0">
        <w:rPr>
          <w:rFonts w:ascii="Arial" w:hAnsi="Arial" w:cs="Arial"/>
          <w:color w:val="333333"/>
          <w:sz w:val="11"/>
          <w:szCs w:val="11"/>
          <w:shd w:val="clear" w:color="auto" w:fill="FFFFFF"/>
          <w:lang w:val="en-CA"/>
        </w:rPr>
        <w:t> </w:t>
      </w:r>
      <w:r>
        <w:rPr>
          <w:rStyle w:val="addmd"/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By Judith </w:t>
      </w:r>
      <w:proofErr w:type="spellStart"/>
      <w:r>
        <w:rPr>
          <w:rStyle w:val="addmd"/>
          <w:rFonts w:ascii="Arial" w:hAnsi="Arial" w:cs="Arial"/>
          <w:color w:val="333333"/>
          <w:sz w:val="10"/>
          <w:szCs w:val="10"/>
          <w:shd w:val="clear" w:color="auto" w:fill="FFFFFF"/>
        </w:rPr>
        <w:t>Horstman</w:t>
      </w:r>
      <w:proofErr w:type="spellEnd"/>
      <w:r>
        <w:rPr>
          <w:rStyle w:val="addmd"/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, </w:t>
      </w:r>
      <w:proofErr w:type="spellStart"/>
      <w:r>
        <w:rPr>
          <w:rStyle w:val="addmd"/>
          <w:rFonts w:ascii="Arial" w:hAnsi="Arial" w:cs="Arial"/>
          <w:color w:val="333333"/>
          <w:sz w:val="10"/>
          <w:szCs w:val="10"/>
          <w:shd w:val="clear" w:color="auto" w:fill="FFFFFF"/>
        </w:rPr>
        <w:t>Scientific</w:t>
      </w:r>
      <w:proofErr w:type="spellEnd"/>
      <w:r>
        <w:rPr>
          <w:rStyle w:val="addmd"/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 American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4066" w:rsidRDefault="00584066" w:rsidP="00B00CC8">
      <w:pPr>
        <w:spacing w:after="0" w:line="240" w:lineRule="auto"/>
      </w:pPr>
      <w:r>
        <w:separator/>
      </w:r>
    </w:p>
  </w:endnote>
  <w:endnote w:type="continuationSeparator" w:id="0">
    <w:p w:rsidR="00584066" w:rsidRDefault="00584066" w:rsidP="00B00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CC8" w:rsidRDefault="00D46665">
    <w:pPr>
      <w:pStyle w:val="Pieddepage"/>
    </w:pPr>
    <w:r>
      <w:t xml:space="preserve">1 </w:t>
    </w:r>
    <w:r w:rsidR="00B00CC8">
      <w:t xml:space="preserve">Les acides gras ou lipides, </w:t>
    </w:r>
    <w:r w:rsidR="004C1913">
      <w:t xml:space="preserve">se sont les molécules qui forment les huiles, gras et </w:t>
    </w:r>
    <w:proofErr w:type="gramStart"/>
    <w:r w:rsidR="004C1913">
      <w:t xml:space="preserve">cires </w:t>
    </w:r>
    <w:r w:rsidR="001460AA">
      <w:t>.</w:t>
    </w:r>
    <w:proofErr w:type="gramEnd"/>
  </w:p>
  <w:p w:rsidR="00B00CC8" w:rsidRDefault="00B00CC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4066" w:rsidRDefault="00584066" w:rsidP="00B00CC8">
      <w:pPr>
        <w:spacing w:after="0" w:line="240" w:lineRule="auto"/>
      </w:pPr>
      <w:r>
        <w:separator/>
      </w:r>
    </w:p>
  </w:footnote>
  <w:footnote w:type="continuationSeparator" w:id="0">
    <w:p w:rsidR="00584066" w:rsidRDefault="00584066" w:rsidP="00B00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65373"/>
    <w:multiLevelType w:val="hybridMultilevel"/>
    <w:tmpl w:val="2E40C8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27808"/>
    <w:multiLevelType w:val="multilevel"/>
    <w:tmpl w:val="16E6C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90764"/>
    <w:multiLevelType w:val="hybridMultilevel"/>
    <w:tmpl w:val="4C7A639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F742E"/>
    <w:multiLevelType w:val="hybridMultilevel"/>
    <w:tmpl w:val="B8C6FB5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4B12DF"/>
    <w:multiLevelType w:val="hybridMultilevel"/>
    <w:tmpl w:val="5D70E72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EE064F"/>
    <w:multiLevelType w:val="hybridMultilevel"/>
    <w:tmpl w:val="73724D5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30468"/>
    <w:rsid w:val="00013EB5"/>
    <w:rsid w:val="000B46CD"/>
    <w:rsid w:val="000C100B"/>
    <w:rsid w:val="00137465"/>
    <w:rsid w:val="001460AA"/>
    <w:rsid w:val="00181268"/>
    <w:rsid w:val="001A2167"/>
    <w:rsid w:val="001A412C"/>
    <w:rsid w:val="001F4CD3"/>
    <w:rsid w:val="001F66EC"/>
    <w:rsid w:val="00202523"/>
    <w:rsid w:val="00216592"/>
    <w:rsid w:val="00220489"/>
    <w:rsid w:val="00222E8B"/>
    <w:rsid w:val="002537F1"/>
    <w:rsid w:val="0026321C"/>
    <w:rsid w:val="00284CAD"/>
    <w:rsid w:val="002C2536"/>
    <w:rsid w:val="002D39A8"/>
    <w:rsid w:val="003037AE"/>
    <w:rsid w:val="003228A6"/>
    <w:rsid w:val="0033267C"/>
    <w:rsid w:val="00342EEC"/>
    <w:rsid w:val="00346EDC"/>
    <w:rsid w:val="00352138"/>
    <w:rsid w:val="00353A44"/>
    <w:rsid w:val="003559B6"/>
    <w:rsid w:val="003655CD"/>
    <w:rsid w:val="00387AB4"/>
    <w:rsid w:val="003A673B"/>
    <w:rsid w:val="003C74AB"/>
    <w:rsid w:val="003D127D"/>
    <w:rsid w:val="003F786C"/>
    <w:rsid w:val="00415A11"/>
    <w:rsid w:val="00440CF5"/>
    <w:rsid w:val="00441FF3"/>
    <w:rsid w:val="004834F5"/>
    <w:rsid w:val="004A22D6"/>
    <w:rsid w:val="004C1913"/>
    <w:rsid w:val="004C2A4B"/>
    <w:rsid w:val="004E4AF2"/>
    <w:rsid w:val="004F2240"/>
    <w:rsid w:val="004F23C8"/>
    <w:rsid w:val="00512128"/>
    <w:rsid w:val="00584066"/>
    <w:rsid w:val="0059345E"/>
    <w:rsid w:val="005B235B"/>
    <w:rsid w:val="005B51B2"/>
    <w:rsid w:val="005E42C8"/>
    <w:rsid w:val="0065022C"/>
    <w:rsid w:val="00652353"/>
    <w:rsid w:val="00655542"/>
    <w:rsid w:val="00686D7D"/>
    <w:rsid w:val="00692BE0"/>
    <w:rsid w:val="006E47BA"/>
    <w:rsid w:val="006E56DE"/>
    <w:rsid w:val="006E62DC"/>
    <w:rsid w:val="006F3945"/>
    <w:rsid w:val="00731F50"/>
    <w:rsid w:val="00761638"/>
    <w:rsid w:val="00776768"/>
    <w:rsid w:val="007F339F"/>
    <w:rsid w:val="007F3CB0"/>
    <w:rsid w:val="008073CC"/>
    <w:rsid w:val="00811A3F"/>
    <w:rsid w:val="00847D25"/>
    <w:rsid w:val="0086361A"/>
    <w:rsid w:val="00885F7F"/>
    <w:rsid w:val="008915C3"/>
    <w:rsid w:val="00896B68"/>
    <w:rsid w:val="008D0125"/>
    <w:rsid w:val="009155A3"/>
    <w:rsid w:val="00922D0A"/>
    <w:rsid w:val="00945105"/>
    <w:rsid w:val="00952F6B"/>
    <w:rsid w:val="009A07CF"/>
    <w:rsid w:val="009A3FB0"/>
    <w:rsid w:val="009A4067"/>
    <w:rsid w:val="009B07E5"/>
    <w:rsid w:val="00A107FD"/>
    <w:rsid w:val="00A36823"/>
    <w:rsid w:val="00A522A9"/>
    <w:rsid w:val="00AA7209"/>
    <w:rsid w:val="00AA761D"/>
    <w:rsid w:val="00AB186B"/>
    <w:rsid w:val="00AB6E6B"/>
    <w:rsid w:val="00AC335B"/>
    <w:rsid w:val="00AC3B7E"/>
    <w:rsid w:val="00B00CC8"/>
    <w:rsid w:val="00B26165"/>
    <w:rsid w:val="00B32FD3"/>
    <w:rsid w:val="00B6002F"/>
    <w:rsid w:val="00B9166A"/>
    <w:rsid w:val="00B92D9B"/>
    <w:rsid w:val="00B94DC3"/>
    <w:rsid w:val="00BD47E4"/>
    <w:rsid w:val="00BE4FA4"/>
    <w:rsid w:val="00C1392A"/>
    <w:rsid w:val="00C207B3"/>
    <w:rsid w:val="00C82E47"/>
    <w:rsid w:val="00C908A3"/>
    <w:rsid w:val="00CB6B81"/>
    <w:rsid w:val="00CC41FA"/>
    <w:rsid w:val="00CD1514"/>
    <w:rsid w:val="00CD1B79"/>
    <w:rsid w:val="00CD4AF2"/>
    <w:rsid w:val="00CD76EF"/>
    <w:rsid w:val="00CE730B"/>
    <w:rsid w:val="00CF6BE4"/>
    <w:rsid w:val="00D011A5"/>
    <w:rsid w:val="00D104EC"/>
    <w:rsid w:val="00D14E11"/>
    <w:rsid w:val="00D175C4"/>
    <w:rsid w:val="00D30BBE"/>
    <w:rsid w:val="00D32BF4"/>
    <w:rsid w:val="00D454ED"/>
    <w:rsid w:val="00D46665"/>
    <w:rsid w:val="00D56AC8"/>
    <w:rsid w:val="00D93F64"/>
    <w:rsid w:val="00DB1090"/>
    <w:rsid w:val="00DC6C5B"/>
    <w:rsid w:val="00DD794F"/>
    <w:rsid w:val="00DF70BB"/>
    <w:rsid w:val="00E04754"/>
    <w:rsid w:val="00E1564D"/>
    <w:rsid w:val="00E228DD"/>
    <w:rsid w:val="00E30468"/>
    <w:rsid w:val="00E57C32"/>
    <w:rsid w:val="00E72599"/>
    <w:rsid w:val="00E76C98"/>
    <w:rsid w:val="00E773C4"/>
    <w:rsid w:val="00E85529"/>
    <w:rsid w:val="00EA10AC"/>
    <w:rsid w:val="00EB30A8"/>
    <w:rsid w:val="00EC2BAF"/>
    <w:rsid w:val="00EF2971"/>
    <w:rsid w:val="00F15EC4"/>
    <w:rsid w:val="00F17C22"/>
    <w:rsid w:val="00F21C60"/>
    <w:rsid w:val="00F44268"/>
    <w:rsid w:val="00F515AA"/>
    <w:rsid w:val="00F551FC"/>
    <w:rsid w:val="00F74A08"/>
    <w:rsid w:val="00FA45D4"/>
    <w:rsid w:val="00FC5756"/>
    <w:rsid w:val="00FD0A31"/>
    <w:rsid w:val="00FD1D61"/>
    <w:rsid w:val="00FD1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7CF"/>
  </w:style>
  <w:style w:type="paragraph" w:styleId="Titre1">
    <w:name w:val="heading 1"/>
    <w:basedOn w:val="Normal"/>
    <w:next w:val="Normal"/>
    <w:link w:val="Titre1Car"/>
    <w:uiPriority w:val="9"/>
    <w:qFormat/>
    <w:rsid w:val="009A07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07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A07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FD13B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A07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A07C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E6B19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A07C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A07C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A07C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FD13B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A07C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304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A07C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53A44"/>
    <w:rPr>
      <w:color w:val="EB8803" w:themeColor="hyperlink"/>
      <w:u w:val="single"/>
    </w:rPr>
  </w:style>
  <w:style w:type="table" w:styleId="Trameclaire-Accent2">
    <w:name w:val="Light Shading Accent 2"/>
    <w:basedOn w:val="TableauNormal"/>
    <w:uiPriority w:val="60"/>
    <w:rsid w:val="00AB6E6B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Ind w:w="0" w:type="dxa"/>
      <w:tblBorders>
        <w:top w:val="single" w:sz="8" w:space="0" w:color="EA157A" w:themeColor="accent2"/>
        <w:bottom w:val="single" w:sz="8" w:space="0" w:color="EA157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Listeclaire-Accent2">
    <w:name w:val="Light List Accent 2"/>
    <w:basedOn w:val="TableauNormal"/>
    <w:uiPriority w:val="61"/>
    <w:rsid w:val="00AB6E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9A07CF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A07CF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A07CF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9A07CF"/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A07CF"/>
    <w:rPr>
      <w:rFonts w:asciiTheme="majorHAnsi" w:eastAsiaTheme="majorEastAsia" w:hAnsiTheme="majorHAnsi" w:cstheme="majorBidi"/>
      <w:b/>
      <w:bCs/>
      <w:color w:val="7FD13B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9A07CF"/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9A07CF"/>
    <w:rPr>
      <w:rFonts w:asciiTheme="majorHAnsi" w:eastAsiaTheme="majorEastAsia" w:hAnsiTheme="majorHAnsi" w:cstheme="majorBidi"/>
      <w:color w:val="3E6B19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9A07CF"/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A07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A07CF"/>
    <w:rPr>
      <w:rFonts w:asciiTheme="majorHAnsi" w:eastAsiaTheme="majorEastAsia" w:hAnsiTheme="majorHAnsi" w:cstheme="majorBidi"/>
      <w:color w:val="7FD13B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A07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A07CF"/>
    <w:pPr>
      <w:spacing w:line="240" w:lineRule="auto"/>
    </w:pPr>
    <w:rPr>
      <w:b/>
      <w:bCs/>
      <w:color w:val="7FD13B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07CF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A07CF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9A07CF"/>
    <w:rPr>
      <w:b/>
      <w:bCs/>
    </w:rPr>
  </w:style>
  <w:style w:type="character" w:styleId="Accentuation">
    <w:name w:val="Emphasis"/>
    <w:basedOn w:val="Policepardfaut"/>
    <w:uiPriority w:val="20"/>
    <w:qFormat/>
    <w:rsid w:val="009A07CF"/>
    <w:rPr>
      <w:i/>
      <w:iCs/>
    </w:rPr>
  </w:style>
  <w:style w:type="paragraph" w:styleId="Sansinterligne">
    <w:name w:val="No Spacing"/>
    <w:link w:val="SansinterligneCar"/>
    <w:uiPriority w:val="1"/>
    <w:qFormat/>
    <w:rsid w:val="009A07CF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A07CF"/>
  </w:style>
  <w:style w:type="paragraph" w:styleId="Citation">
    <w:name w:val="Quote"/>
    <w:basedOn w:val="Normal"/>
    <w:next w:val="Normal"/>
    <w:link w:val="CitationCar"/>
    <w:uiPriority w:val="29"/>
    <w:qFormat/>
    <w:rsid w:val="009A07C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A07CF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07CF"/>
    <w:pPr>
      <w:pBdr>
        <w:bottom w:val="single" w:sz="4" w:space="4" w:color="7FD13B" w:themeColor="accent1"/>
      </w:pBdr>
      <w:spacing w:before="200" w:after="280"/>
      <w:ind w:left="936" w:right="936"/>
    </w:pPr>
    <w:rPr>
      <w:b/>
      <w:bCs/>
      <w:i/>
      <w:iCs/>
      <w:color w:val="7FD13B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07CF"/>
    <w:rPr>
      <w:b/>
      <w:bCs/>
      <w:i/>
      <w:iCs/>
      <w:color w:val="7FD13B" w:themeColor="accent1"/>
    </w:rPr>
  </w:style>
  <w:style w:type="character" w:styleId="Emphaseple">
    <w:name w:val="Subtle Emphasis"/>
    <w:basedOn w:val="Policepardfaut"/>
    <w:uiPriority w:val="19"/>
    <w:qFormat/>
    <w:rsid w:val="009A07C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9A07CF"/>
    <w:rPr>
      <w:b/>
      <w:bCs/>
      <w:i/>
      <w:iCs/>
      <w:color w:val="7FD13B" w:themeColor="accent1"/>
    </w:rPr>
  </w:style>
  <w:style w:type="character" w:styleId="Rfrenceple">
    <w:name w:val="Subtle Reference"/>
    <w:basedOn w:val="Policepardfaut"/>
    <w:uiPriority w:val="31"/>
    <w:qFormat/>
    <w:rsid w:val="009A07CF"/>
    <w:rPr>
      <w:smallCaps/>
      <w:color w:val="EA157A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A07CF"/>
    <w:rPr>
      <w:b/>
      <w:bCs/>
      <w:smallCaps/>
      <w:color w:val="EA157A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A07C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A07CF"/>
    <w:pPr>
      <w:outlineLvl w:val="9"/>
    </w:pPr>
  </w:style>
  <w:style w:type="character" w:styleId="Marquedecommentaire">
    <w:name w:val="annotation reference"/>
    <w:basedOn w:val="Policepardfaut"/>
    <w:uiPriority w:val="99"/>
    <w:semiHidden/>
    <w:unhideWhenUsed/>
    <w:rsid w:val="00F17C22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17C22"/>
    <w:pPr>
      <w:spacing w:line="240" w:lineRule="auto"/>
    </w:pPr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C22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C22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C2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C2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C22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Policepardfaut"/>
    <w:rsid w:val="00652353"/>
  </w:style>
  <w:style w:type="character" w:customStyle="1" w:styleId="kno-desca">
    <w:name w:val="kno-desca"/>
    <w:basedOn w:val="Policepardfaut"/>
    <w:rsid w:val="00652353"/>
  </w:style>
  <w:style w:type="paragraph" w:styleId="En-tte">
    <w:name w:val="header"/>
    <w:basedOn w:val="Normal"/>
    <w:link w:val="En-tteCar"/>
    <w:uiPriority w:val="99"/>
    <w:semiHidden/>
    <w:unhideWhenUsed/>
    <w:rsid w:val="00B00C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00CC8"/>
  </w:style>
  <w:style w:type="paragraph" w:styleId="Pieddepage">
    <w:name w:val="footer"/>
    <w:basedOn w:val="Normal"/>
    <w:link w:val="PieddepageCar"/>
    <w:uiPriority w:val="99"/>
    <w:unhideWhenUsed/>
    <w:rsid w:val="00B00C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0CC8"/>
  </w:style>
  <w:style w:type="character" w:customStyle="1" w:styleId="addmd">
    <w:name w:val="addmd"/>
    <w:basedOn w:val="Policepardfaut"/>
    <w:rsid w:val="007F3CB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7CF"/>
  </w:style>
  <w:style w:type="paragraph" w:styleId="Titre1">
    <w:name w:val="heading 1"/>
    <w:basedOn w:val="Normal"/>
    <w:next w:val="Normal"/>
    <w:link w:val="Titre1Car"/>
    <w:uiPriority w:val="9"/>
    <w:qFormat/>
    <w:rsid w:val="009A07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07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A07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FD13B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A07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A07C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E6B19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A07C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A07C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A07C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FD13B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A07C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E304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A07C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53A44"/>
    <w:rPr>
      <w:color w:val="EB8803" w:themeColor="hyperlink"/>
      <w:u w:val="single"/>
    </w:rPr>
  </w:style>
  <w:style w:type="table" w:styleId="Trameclaire-Accent2">
    <w:name w:val="Light Shading Accent 2"/>
    <w:basedOn w:val="TableauNormal"/>
    <w:uiPriority w:val="60"/>
    <w:rsid w:val="00AB6E6B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Ind w:w="0" w:type="dxa"/>
      <w:tblBorders>
        <w:top w:val="single" w:sz="8" w:space="0" w:color="EA157A" w:themeColor="accent2"/>
        <w:bottom w:val="single" w:sz="8" w:space="0" w:color="EA157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Listeclaire-Accent2">
    <w:name w:val="Light List Accent 2"/>
    <w:basedOn w:val="TableauNormal"/>
    <w:uiPriority w:val="61"/>
    <w:rsid w:val="00AB6E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9A07CF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A07CF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A07CF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9A07CF"/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A07CF"/>
    <w:rPr>
      <w:rFonts w:asciiTheme="majorHAnsi" w:eastAsiaTheme="majorEastAsia" w:hAnsiTheme="majorHAnsi" w:cstheme="majorBidi"/>
      <w:b/>
      <w:bCs/>
      <w:color w:val="7FD13B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9A07CF"/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9A07CF"/>
    <w:rPr>
      <w:rFonts w:asciiTheme="majorHAnsi" w:eastAsiaTheme="majorEastAsia" w:hAnsiTheme="majorHAnsi" w:cstheme="majorBidi"/>
      <w:color w:val="3E6B19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9A07CF"/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A07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A07CF"/>
    <w:rPr>
      <w:rFonts w:asciiTheme="majorHAnsi" w:eastAsiaTheme="majorEastAsia" w:hAnsiTheme="majorHAnsi" w:cstheme="majorBidi"/>
      <w:color w:val="7FD13B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A07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A07CF"/>
    <w:pPr>
      <w:spacing w:line="240" w:lineRule="auto"/>
    </w:pPr>
    <w:rPr>
      <w:b/>
      <w:bCs/>
      <w:color w:val="7FD13B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07CF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A07CF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9A07CF"/>
    <w:rPr>
      <w:b/>
      <w:bCs/>
    </w:rPr>
  </w:style>
  <w:style w:type="character" w:styleId="Accentuation">
    <w:name w:val="Emphasis"/>
    <w:basedOn w:val="Policepardfaut"/>
    <w:uiPriority w:val="20"/>
    <w:qFormat/>
    <w:rsid w:val="009A07CF"/>
    <w:rPr>
      <w:i/>
      <w:iCs/>
    </w:rPr>
  </w:style>
  <w:style w:type="paragraph" w:styleId="Sansinterligne">
    <w:name w:val="No Spacing"/>
    <w:link w:val="SansinterligneCar"/>
    <w:uiPriority w:val="1"/>
    <w:qFormat/>
    <w:rsid w:val="009A07CF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A07CF"/>
  </w:style>
  <w:style w:type="paragraph" w:styleId="Citation">
    <w:name w:val="Quote"/>
    <w:basedOn w:val="Normal"/>
    <w:next w:val="Normal"/>
    <w:link w:val="CitationCar"/>
    <w:uiPriority w:val="29"/>
    <w:qFormat/>
    <w:rsid w:val="009A07C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A07CF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07CF"/>
    <w:pPr>
      <w:pBdr>
        <w:bottom w:val="single" w:sz="4" w:space="4" w:color="7FD13B" w:themeColor="accent1"/>
      </w:pBdr>
      <w:spacing w:before="200" w:after="280"/>
      <w:ind w:left="936" w:right="936"/>
    </w:pPr>
    <w:rPr>
      <w:b/>
      <w:bCs/>
      <w:i/>
      <w:iCs/>
      <w:color w:val="7FD13B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07CF"/>
    <w:rPr>
      <w:b/>
      <w:bCs/>
      <w:i/>
      <w:iCs/>
      <w:color w:val="7FD13B" w:themeColor="accent1"/>
    </w:rPr>
  </w:style>
  <w:style w:type="character" w:styleId="Accentuationdiscrte">
    <w:name w:val="Subtle Emphasis"/>
    <w:basedOn w:val="Policepardfaut"/>
    <w:uiPriority w:val="19"/>
    <w:qFormat/>
    <w:rsid w:val="009A07CF"/>
    <w:rPr>
      <w:i/>
      <w:iCs/>
      <w:color w:val="808080" w:themeColor="text1" w:themeTint="7F"/>
    </w:rPr>
  </w:style>
  <w:style w:type="character" w:styleId="Forteaccentuation">
    <w:name w:val="Intense Emphasis"/>
    <w:basedOn w:val="Policepardfaut"/>
    <w:uiPriority w:val="21"/>
    <w:qFormat/>
    <w:rsid w:val="009A07CF"/>
    <w:rPr>
      <w:b/>
      <w:bCs/>
      <w:i/>
      <w:iCs/>
      <w:color w:val="7FD13B" w:themeColor="accent1"/>
    </w:rPr>
  </w:style>
  <w:style w:type="character" w:styleId="Rfrenceple">
    <w:name w:val="Subtle Reference"/>
    <w:basedOn w:val="Policepardfaut"/>
    <w:uiPriority w:val="31"/>
    <w:qFormat/>
    <w:rsid w:val="009A07CF"/>
    <w:rPr>
      <w:smallCaps/>
      <w:color w:val="EA157A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A07CF"/>
    <w:rPr>
      <w:b/>
      <w:bCs/>
      <w:smallCaps/>
      <w:color w:val="EA157A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A07C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A07CF"/>
    <w:pPr>
      <w:outlineLvl w:val="9"/>
    </w:pPr>
  </w:style>
  <w:style w:type="character" w:styleId="Marquedannotation">
    <w:name w:val="annotation reference"/>
    <w:basedOn w:val="Policepardfaut"/>
    <w:uiPriority w:val="99"/>
    <w:semiHidden/>
    <w:unhideWhenUsed/>
    <w:rsid w:val="00F17C22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17C22"/>
    <w:pPr>
      <w:spacing w:line="240" w:lineRule="auto"/>
    </w:pPr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C22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C22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C2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C2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C2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4844">
          <w:marLeft w:val="17"/>
          <w:marRight w:val="0"/>
          <w:marTop w:val="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8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40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8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2416">
          <w:marLeft w:val="17"/>
          <w:marRight w:val="0"/>
          <w:marTop w:val="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3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9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1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aumon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étro">
  <a:themeElements>
    <a:clrScheme name="Mé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Mé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é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9C4EBD-0B17-42B3-8ACC-75F761D14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503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ISI</Company>
  <LinksUpToDate>false</LinksUpToDate>
  <CharactersWithSpaces>3265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mguerrer</dc:creator>
  <cp:lastModifiedBy>mguerrer</cp:lastModifiedBy>
  <cp:revision>71</cp:revision>
  <dcterms:created xsi:type="dcterms:W3CDTF">2013-09-19T00:33:00Z</dcterms:created>
  <dcterms:modified xsi:type="dcterms:W3CDTF">2013-09-19T19:58:00Z</dcterms:modified>
</cp:coreProperties>
</file>